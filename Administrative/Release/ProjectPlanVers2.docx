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B912C2" w:rsidRDefault="00323900" w:rsidP="00437614">
      <w:pPr>
        <w:pStyle w:val="Default"/>
        <w:pBdr>
          <w:bottom w:val="single" w:sz="12" w:space="1" w:color="auto"/>
        </w:pBdr>
        <w:jc w:val="right"/>
        <w:rPr>
          <w:rFonts w:ascii="Arial" w:hAnsi="Arial" w:cs="Arial"/>
          <w:color w:val="000000" w:themeColor="text1"/>
          <w:sz w:val="72"/>
          <w:szCs w:val="72"/>
          <w:lang w:val="en-US"/>
        </w:rPr>
      </w:pPr>
      <w:r w:rsidRPr="00B912C2">
        <w:rPr>
          <w:rFonts w:ascii="Arial" w:hAnsi="Arial" w:cs="Arial"/>
          <w:noProof/>
          <w:color w:val="000000" w:themeColor="text1"/>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B912C2" w:rsidRDefault="00323900" w:rsidP="00437614">
      <w:pPr>
        <w:pStyle w:val="Default"/>
        <w:jc w:val="right"/>
        <w:rPr>
          <w:rFonts w:ascii="Arial" w:hAnsi="Arial" w:cs="Arial"/>
          <w:b/>
          <w:bCs/>
          <w:color w:val="000000" w:themeColor="text1"/>
          <w:sz w:val="36"/>
          <w:szCs w:val="36"/>
          <w:lang w:val="en-US"/>
        </w:rPr>
      </w:pPr>
    </w:p>
    <w:p w14:paraId="7A0AF74B" w14:textId="77777777" w:rsidR="00323900" w:rsidRPr="00B912C2" w:rsidRDefault="00323900" w:rsidP="00437614">
      <w:pPr>
        <w:pStyle w:val="Default"/>
        <w:jc w:val="right"/>
        <w:rPr>
          <w:rFonts w:ascii="Arial" w:hAnsi="Arial" w:cs="Arial"/>
          <w:b/>
          <w:bCs/>
          <w:color w:val="000000" w:themeColor="text1"/>
          <w:sz w:val="36"/>
          <w:szCs w:val="36"/>
          <w:lang w:val="en-US"/>
        </w:rPr>
      </w:pPr>
      <w:r w:rsidRPr="00B912C2">
        <w:rPr>
          <w:rFonts w:ascii="Arial" w:hAnsi="Arial" w:cs="Arial"/>
          <w:b/>
          <w:bCs/>
          <w:color w:val="000000" w:themeColor="text1"/>
          <w:sz w:val="36"/>
          <w:szCs w:val="36"/>
          <w:lang w:val="en-US"/>
        </w:rPr>
        <w:t>Festival Control System.</w:t>
      </w:r>
    </w:p>
    <w:p w14:paraId="11BDE9FE" w14:textId="77777777" w:rsidR="00D955E6" w:rsidRPr="00B912C2" w:rsidRDefault="00437614" w:rsidP="00437614">
      <w:pPr>
        <w:pStyle w:val="Default"/>
        <w:jc w:val="right"/>
        <w:rPr>
          <w:rFonts w:ascii="Arial" w:hAnsi="Arial" w:cs="Arial"/>
          <w:color w:val="000000" w:themeColor="text1"/>
          <w:sz w:val="36"/>
          <w:szCs w:val="36"/>
          <w:lang w:val="en-US"/>
        </w:rPr>
      </w:pPr>
      <w:r w:rsidRPr="00B912C2">
        <w:rPr>
          <w:rFonts w:ascii="Arial" w:hAnsi="Arial" w:cs="Arial"/>
          <w:b/>
          <w:bCs/>
          <w:color w:val="000000" w:themeColor="text1"/>
          <w:sz w:val="36"/>
          <w:szCs w:val="36"/>
          <w:lang w:val="en-US"/>
        </w:rPr>
        <w:t xml:space="preserve">Project </w:t>
      </w:r>
      <w:r w:rsidR="000D00C0" w:rsidRPr="00B912C2">
        <w:rPr>
          <w:rFonts w:ascii="Arial" w:hAnsi="Arial" w:cs="Arial"/>
          <w:b/>
          <w:bCs/>
          <w:color w:val="000000" w:themeColor="text1"/>
          <w:sz w:val="36"/>
          <w:szCs w:val="36"/>
          <w:lang w:val="en-US"/>
        </w:rPr>
        <w:t>Plan</w:t>
      </w:r>
      <w:r w:rsidR="00D955E6" w:rsidRPr="00B912C2">
        <w:rPr>
          <w:rFonts w:ascii="Arial" w:hAnsi="Arial" w:cs="Arial"/>
          <w:b/>
          <w:bCs/>
          <w:color w:val="000000" w:themeColor="text1"/>
          <w:sz w:val="36"/>
          <w:szCs w:val="36"/>
          <w:lang w:val="en-US"/>
        </w:rPr>
        <w:t xml:space="preserve">. </w:t>
      </w:r>
    </w:p>
    <w:p w14:paraId="3DC65E8F" w14:textId="77777777" w:rsidR="00B85E62" w:rsidRPr="00B912C2" w:rsidRDefault="00B85E62" w:rsidP="00437614">
      <w:pPr>
        <w:pStyle w:val="Default"/>
        <w:jc w:val="right"/>
        <w:rPr>
          <w:rFonts w:ascii="Arial" w:hAnsi="Arial" w:cs="Arial"/>
          <w:color w:val="000000" w:themeColor="text1"/>
          <w:sz w:val="23"/>
          <w:szCs w:val="23"/>
          <w:lang w:val="en-US"/>
        </w:rPr>
      </w:pPr>
    </w:p>
    <w:p w14:paraId="7E267102"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Client</w:t>
      </w:r>
      <w:r w:rsidR="00D955E6" w:rsidRPr="00B912C2">
        <w:rPr>
          <w:rFonts w:ascii="Arial" w:hAnsi="Arial" w:cs="Arial"/>
          <w:color w:val="000000" w:themeColor="text1"/>
          <w:sz w:val="23"/>
          <w:szCs w:val="23"/>
          <w:lang w:val="en-US"/>
        </w:rPr>
        <w:t>: Mister Ge</w:t>
      </w:r>
      <w:r w:rsidR="006528AA" w:rsidRPr="00B912C2">
        <w:rPr>
          <w:rFonts w:ascii="Arial" w:hAnsi="Arial" w:cs="Arial"/>
          <w:color w:val="000000" w:themeColor="text1"/>
          <w:sz w:val="23"/>
          <w:szCs w:val="23"/>
          <w:lang w:val="en-US"/>
        </w:rPr>
        <w:t>orge</w:t>
      </w:r>
      <w:r w:rsidR="00D955E6" w:rsidRPr="00B912C2">
        <w:rPr>
          <w:rFonts w:ascii="Arial" w:hAnsi="Arial" w:cs="Arial"/>
          <w:color w:val="000000" w:themeColor="text1"/>
          <w:sz w:val="23"/>
          <w:szCs w:val="23"/>
          <w:lang w:val="en-US"/>
        </w:rPr>
        <w:t xml:space="preserve"> </w:t>
      </w:r>
    </w:p>
    <w:p w14:paraId="23CA4A7F"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Service Provider</w:t>
      </w:r>
      <w:r w:rsidR="00D955E6" w:rsidRPr="00B912C2">
        <w:rPr>
          <w:rFonts w:ascii="Arial" w:hAnsi="Arial" w:cs="Arial"/>
          <w:color w:val="000000" w:themeColor="text1"/>
          <w:sz w:val="23"/>
          <w:szCs w:val="23"/>
          <w:lang w:val="en-US"/>
        </w:rPr>
        <w:t>:</w:t>
      </w:r>
      <w:r w:rsidR="006528AA" w:rsidRPr="00B912C2">
        <w:rPr>
          <w:rFonts w:ascii="Arial" w:hAnsi="Arial" w:cs="Arial"/>
          <w:color w:val="000000" w:themeColor="text1"/>
          <w:sz w:val="23"/>
          <w:szCs w:val="23"/>
          <w:lang w:val="en-US"/>
        </w:rPr>
        <w:t xml:space="preserve"> Step-Soft</w:t>
      </w:r>
      <w:r w:rsidR="00D955E6" w:rsidRPr="00B912C2">
        <w:rPr>
          <w:rFonts w:ascii="Arial" w:hAnsi="Arial" w:cs="Arial"/>
          <w:color w:val="000000" w:themeColor="text1"/>
          <w:sz w:val="23"/>
          <w:szCs w:val="23"/>
          <w:lang w:val="en-US"/>
        </w:rPr>
        <w:t xml:space="preserve"> </w:t>
      </w:r>
    </w:p>
    <w:p w14:paraId="2298ABDA" w14:textId="77777777" w:rsidR="00D955E6" w:rsidRPr="00B912C2" w:rsidRDefault="00D955E6" w:rsidP="00437614">
      <w:pPr>
        <w:pStyle w:val="Default"/>
        <w:jc w:val="right"/>
        <w:rPr>
          <w:rFonts w:ascii="Arial" w:hAnsi="Arial" w:cs="Arial"/>
          <w:b/>
          <w:bCs/>
          <w:color w:val="000000" w:themeColor="text1"/>
          <w:sz w:val="23"/>
          <w:szCs w:val="23"/>
          <w:lang w:val="en-US"/>
        </w:rPr>
      </w:pPr>
    </w:p>
    <w:p w14:paraId="56058922" w14:textId="77777777" w:rsidR="00AA21BE" w:rsidRPr="00B912C2" w:rsidRDefault="00AA21BE" w:rsidP="00D955E6">
      <w:pPr>
        <w:pStyle w:val="Default"/>
        <w:rPr>
          <w:rFonts w:ascii="Arial" w:hAnsi="Arial" w:cs="Arial"/>
          <w:b/>
          <w:bCs/>
          <w:color w:val="000000" w:themeColor="text1"/>
          <w:sz w:val="23"/>
          <w:szCs w:val="23"/>
          <w:lang w:val="en-US"/>
        </w:rPr>
      </w:pPr>
    </w:p>
    <w:p w14:paraId="2D6ACD5F" w14:textId="77777777" w:rsidR="00AA21BE" w:rsidRPr="00B912C2" w:rsidRDefault="00AA21BE" w:rsidP="00D955E6">
      <w:pPr>
        <w:pStyle w:val="Default"/>
        <w:rPr>
          <w:rFonts w:ascii="Arial" w:hAnsi="Arial" w:cs="Arial"/>
          <w:b/>
          <w:bCs/>
          <w:color w:val="000000" w:themeColor="text1"/>
          <w:sz w:val="23"/>
          <w:szCs w:val="23"/>
          <w:lang w:val="en-US"/>
        </w:rPr>
      </w:pPr>
    </w:p>
    <w:p w14:paraId="75557E30" w14:textId="77777777" w:rsidR="00AA21BE" w:rsidRPr="00B912C2" w:rsidRDefault="00AA21BE" w:rsidP="00D955E6">
      <w:pPr>
        <w:pStyle w:val="Default"/>
        <w:rPr>
          <w:rFonts w:ascii="Arial" w:hAnsi="Arial" w:cs="Arial"/>
          <w:b/>
          <w:bCs/>
          <w:color w:val="000000" w:themeColor="text1"/>
          <w:sz w:val="23"/>
          <w:szCs w:val="23"/>
          <w:lang w:val="en-US"/>
        </w:rPr>
      </w:pPr>
    </w:p>
    <w:p w14:paraId="6BD6FEFB" w14:textId="77777777" w:rsidR="00AA21BE" w:rsidRPr="00B912C2" w:rsidRDefault="00AA21BE" w:rsidP="00D955E6">
      <w:pPr>
        <w:pStyle w:val="Default"/>
        <w:rPr>
          <w:rFonts w:ascii="Arial" w:hAnsi="Arial" w:cs="Arial"/>
          <w:b/>
          <w:bCs/>
          <w:color w:val="000000" w:themeColor="text1"/>
          <w:sz w:val="23"/>
          <w:szCs w:val="23"/>
          <w:lang w:val="en-US"/>
        </w:rPr>
      </w:pPr>
    </w:p>
    <w:p w14:paraId="3200D3A7" w14:textId="77777777" w:rsidR="00AA21BE" w:rsidRPr="00B912C2" w:rsidRDefault="00AA21BE" w:rsidP="00D955E6">
      <w:pPr>
        <w:pStyle w:val="Default"/>
        <w:rPr>
          <w:rFonts w:ascii="Arial" w:hAnsi="Arial" w:cs="Arial"/>
          <w:b/>
          <w:bCs/>
          <w:color w:val="000000" w:themeColor="text1"/>
          <w:sz w:val="23"/>
          <w:szCs w:val="23"/>
          <w:lang w:val="en-US"/>
        </w:rPr>
      </w:pPr>
    </w:p>
    <w:p w14:paraId="64C479DE" w14:textId="77777777" w:rsidR="00AA21BE" w:rsidRPr="00B912C2" w:rsidRDefault="00AA21BE" w:rsidP="00D955E6">
      <w:pPr>
        <w:pStyle w:val="Default"/>
        <w:rPr>
          <w:rFonts w:ascii="Arial" w:hAnsi="Arial" w:cs="Arial"/>
          <w:b/>
          <w:bCs/>
          <w:color w:val="000000" w:themeColor="text1"/>
          <w:sz w:val="23"/>
          <w:szCs w:val="23"/>
          <w:lang w:val="en-US"/>
        </w:rPr>
      </w:pPr>
    </w:p>
    <w:p w14:paraId="60842F6F" w14:textId="77777777" w:rsidR="00AA21BE" w:rsidRPr="00B912C2" w:rsidRDefault="00AA21BE" w:rsidP="00D955E6">
      <w:pPr>
        <w:pStyle w:val="Default"/>
        <w:rPr>
          <w:rFonts w:ascii="Arial" w:hAnsi="Arial" w:cs="Arial"/>
          <w:b/>
          <w:bCs/>
          <w:color w:val="000000" w:themeColor="text1"/>
          <w:sz w:val="23"/>
          <w:szCs w:val="23"/>
          <w:lang w:val="en-US"/>
        </w:rPr>
      </w:pPr>
    </w:p>
    <w:p w14:paraId="4A1CA3D8" w14:textId="77777777" w:rsidR="00AA21BE" w:rsidRPr="00B912C2" w:rsidRDefault="00AA21BE" w:rsidP="00D955E6">
      <w:pPr>
        <w:pStyle w:val="Default"/>
        <w:rPr>
          <w:rFonts w:ascii="Arial" w:hAnsi="Arial" w:cs="Arial"/>
          <w:b/>
          <w:bCs/>
          <w:color w:val="000000" w:themeColor="text1"/>
          <w:sz w:val="23"/>
          <w:szCs w:val="23"/>
          <w:lang w:val="en-US"/>
        </w:rPr>
      </w:pPr>
    </w:p>
    <w:p w14:paraId="47C66C3C" w14:textId="77777777" w:rsidR="00AA21BE" w:rsidRPr="00B912C2" w:rsidRDefault="00AA21BE" w:rsidP="00D955E6">
      <w:pPr>
        <w:pStyle w:val="Default"/>
        <w:rPr>
          <w:rFonts w:ascii="Arial" w:hAnsi="Arial" w:cs="Arial"/>
          <w:b/>
          <w:bCs/>
          <w:color w:val="000000" w:themeColor="text1"/>
          <w:sz w:val="23"/>
          <w:szCs w:val="23"/>
          <w:lang w:val="en-US"/>
        </w:rPr>
      </w:pPr>
    </w:p>
    <w:p w14:paraId="223320AD" w14:textId="77777777" w:rsidR="00AA21BE" w:rsidRPr="00B912C2" w:rsidRDefault="00AA21BE" w:rsidP="00D955E6">
      <w:pPr>
        <w:pStyle w:val="Default"/>
        <w:rPr>
          <w:rFonts w:ascii="Arial" w:hAnsi="Arial" w:cs="Arial"/>
          <w:b/>
          <w:bCs/>
          <w:color w:val="000000" w:themeColor="text1"/>
          <w:sz w:val="23"/>
          <w:szCs w:val="23"/>
          <w:lang w:val="en-US"/>
        </w:rPr>
      </w:pPr>
    </w:p>
    <w:p w14:paraId="1E794F63" w14:textId="77777777" w:rsidR="00AA21BE" w:rsidRPr="00B912C2" w:rsidRDefault="00AA21BE" w:rsidP="00D955E6">
      <w:pPr>
        <w:pStyle w:val="Default"/>
        <w:rPr>
          <w:rFonts w:ascii="Arial" w:hAnsi="Arial" w:cs="Arial"/>
          <w:b/>
          <w:bCs/>
          <w:color w:val="000000" w:themeColor="text1"/>
          <w:sz w:val="23"/>
          <w:szCs w:val="23"/>
          <w:lang w:val="en-US"/>
        </w:rPr>
      </w:pPr>
    </w:p>
    <w:p w14:paraId="2EE747D5" w14:textId="77777777" w:rsidR="00AA21BE" w:rsidRPr="00B912C2" w:rsidRDefault="00AA21BE" w:rsidP="00D955E6">
      <w:pPr>
        <w:pStyle w:val="Default"/>
        <w:rPr>
          <w:rFonts w:ascii="Arial" w:hAnsi="Arial" w:cs="Arial"/>
          <w:b/>
          <w:bCs/>
          <w:color w:val="000000" w:themeColor="text1"/>
          <w:sz w:val="23"/>
          <w:szCs w:val="23"/>
          <w:lang w:val="en-US"/>
        </w:rPr>
      </w:pPr>
    </w:p>
    <w:p w14:paraId="79BB7910" w14:textId="77777777" w:rsidR="00AA21BE" w:rsidRPr="00B912C2" w:rsidRDefault="00AA21BE" w:rsidP="00D955E6">
      <w:pPr>
        <w:pStyle w:val="Default"/>
        <w:rPr>
          <w:rFonts w:ascii="Arial" w:hAnsi="Arial" w:cs="Arial"/>
          <w:b/>
          <w:bCs/>
          <w:color w:val="000000" w:themeColor="text1"/>
          <w:sz w:val="23"/>
          <w:szCs w:val="23"/>
          <w:lang w:val="en-US"/>
        </w:rPr>
      </w:pPr>
    </w:p>
    <w:p w14:paraId="28204DFB" w14:textId="77777777" w:rsidR="00AA21BE" w:rsidRPr="00B912C2" w:rsidRDefault="00AA21BE" w:rsidP="00D955E6">
      <w:pPr>
        <w:pStyle w:val="Default"/>
        <w:rPr>
          <w:rFonts w:ascii="Arial" w:hAnsi="Arial" w:cs="Arial"/>
          <w:b/>
          <w:bCs/>
          <w:color w:val="000000" w:themeColor="text1"/>
          <w:sz w:val="23"/>
          <w:szCs w:val="23"/>
          <w:lang w:val="en-US"/>
        </w:rPr>
      </w:pPr>
    </w:p>
    <w:p w14:paraId="7A5C50B3" w14:textId="77777777" w:rsidR="00AA21BE" w:rsidRPr="00B912C2" w:rsidRDefault="00AA21BE" w:rsidP="00D955E6">
      <w:pPr>
        <w:pStyle w:val="Default"/>
        <w:rPr>
          <w:rFonts w:ascii="Arial" w:hAnsi="Arial" w:cs="Arial"/>
          <w:b/>
          <w:bCs/>
          <w:color w:val="000000" w:themeColor="text1"/>
          <w:sz w:val="23"/>
          <w:szCs w:val="23"/>
          <w:lang w:val="en-US"/>
        </w:rPr>
      </w:pPr>
    </w:p>
    <w:p w14:paraId="4290DDE9" w14:textId="77777777" w:rsidR="00AA21BE" w:rsidRPr="00B912C2" w:rsidRDefault="00AA21BE" w:rsidP="00D955E6">
      <w:pPr>
        <w:pStyle w:val="Default"/>
        <w:rPr>
          <w:rFonts w:ascii="Arial" w:hAnsi="Arial" w:cs="Arial"/>
          <w:b/>
          <w:bCs/>
          <w:color w:val="000000" w:themeColor="text1"/>
          <w:sz w:val="23"/>
          <w:szCs w:val="23"/>
          <w:lang w:val="en-US"/>
        </w:rPr>
      </w:pPr>
    </w:p>
    <w:p w14:paraId="4A9E094A" w14:textId="77777777" w:rsidR="00AA21BE" w:rsidRPr="00B912C2" w:rsidRDefault="00AA21BE" w:rsidP="00D955E6">
      <w:pPr>
        <w:pStyle w:val="Default"/>
        <w:rPr>
          <w:rFonts w:ascii="Arial" w:hAnsi="Arial" w:cs="Arial"/>
          <w:b/>
          <w:bCs/>
          <w:color w:val="000000" w:themeColor="text1"/>
          <w:sz w:val="23"/>
          <w:szCs w:val="23"/>
          <w:lang w:val="en-US"/>
        </w:rPr>
      </w:pPr>
    </w:p>
    <w:p w14:paraId="2BD726F6" w14:textId="77777777" w:rsidR="00AA21BE" w:rsidRPr="00B912C2" w:rsidRDefault="00AA21BE" w:rsidP="00D955E6">
      <w:pPr>
        <w:pStyle w:val="Default"/>
        <w:rPr>
          <w:rFonts w:ascii="Arial" w:hAnsi="Arial" w:cs="Arial"/>
          <w:b/>
          <w:bCs/>
          <w:color w:val="000000" w:themeColor="text1"/>
          <w:sz w:val="23"/>
          <w:szCs w:val="23"/>
          <w:lang w:val="en-US"/>
        </w:rPr>
      </w:pPr>
    </w:p>
    <w:p w14:paraId="77FE855A" w14:textId="77777777" w:rsidR="00AA21BE" w:rsidRPr="00B912C2" w:rsidRDefault="00AA21BE" w:rsidP="00D955E6">
      <w:pPr>
        <w:pStyle w:val="Default"/>
        <w:rPr>
          <w:rFonts w:ascii="Arial" w:hAnsi="Arial" w:cs="Arial"/>
          <w:b/>
          <w:bCs/>
          <w:color w:val="000000" w:themeColor="text1"/>
          <w:sz w:val="23"/>
          <w:szCs w:val="23"/>
          <w:lang w:val="en-US"/>
        </w:rPr>
      </w:pPr>
    </w:p>
    <w:p w14:paraId="7A4ED3AA" w14:textId="77777777" w:rsidR="00AA21BE" w:rsidRPr="00B912C2" w:rsidRDefault="00AA21BE" w:rsidP="00D955E6">
      <w:pPr>
        <w:pStyle w:val="Default"/>
        <w:rPr>
          <w:rFonts w:ascii="Arial" w:hAnsi="Arial" w:cs="Arial"/>
          <w:b/>
          <w:bCs/>
          <w:color w:val="000000" w:themeColor="text1"/>
          <w:sz w:val="23"/>
          <w:szCs w:val="23"/>
          <w:lang w:val="en-US"/>
        </w:rPr>
      </w:pPr>
    </w:p>
    <w:p w14:paraId="3D1B1845" w14:textId="77777777" w:rsidR="00AA21BE" w:rsidRPr="00B912C2" w:rsidRDefault="00AA21BE" w:rsidP="00D955E6">
      <w:pPr>
        <w:pStyle w:val="Default"/>
        <w:rPr>
          <w:rFonts w:ascii="Arial" w:hAnsi="Arial" w:cs="Arial"/>
          <w:b/>
          <w:bCs/>
          <w:color w:val="000000" w:themeColor="text1"/>
          <w:sz w:val="23"/>
          <w:szCs w:val="23"/>
          <w:lang w:val="en-US"/>
        </w:rPr>
      </w:pPr>
    </w:p>
    <w:p w14:paraId="537EDE1D" w14:textId="77777777" w:rsidR="00AA21BE" w:rsidRPr="00B912C2" w:rsidRDefault="00AA21BE" w:rsidP="00D955E6">
      <w:pPr>
        <w:pStyle w:val="Default"/>
        <w:rPr>
          <w:rFonts w:ascii="Arial" w:hAnsi="Arial" w:cs="Arial"/>
          <w:b/>
          <w:bCs/>
          <w:color w:val="000000" w:themeColor="text1"/>
          <w:sz w:val="23"/>
          <w:szCs w:val="23"/>
          <w:lang w:val="en-US"/>
        </w:rPr>
      </w:pPr>
    </w:p>
    <w:p w14:paraId="451BF093" w14:textId="77777777" w:rsidR="00AA21BE" w:rsidRPr="00B912C2" w:rsidRDefault="00AA21BE" w:rsidP="00D955E6">
      <w:pPr>
        <w:pStyle w:val="Default"/>
        <w:rPr>
          <w:rFonts w:ascii="Arial" w:hAnsi="Arial" w:cs="Arial"/>
          <w:b/>
          <w:bCs/>
          <w:color w:val="000000" w:themeColor="text1"/>
          <w:sz w:val="23"/>
          <w:szCs w:val="23"/>
          <w:lang w:val="en-US"/>
        </w:rPr>
      </w:pPr>
    </w:p>
    <w:p w14:paraId="5BE922C6" w14:textId="77777777" w:rsidR="00AA21BE" w:rsidRPr="00B912C2" w:rsidRDefault="00AA21BE" w:rsidP="00D955E6">
      <w:pPr>
        <w:pStyle w:val="Default"/>
        <w:rPr>
          <w:rFonts w:ascii="Arial" w:hAnsi="Arial" w:cs="Arial"/>
          <w:b/>
          <w:bCs/>
          <w:color w:val="000000" w:themeColor="text1"/>
          <w:sz w:val="23"/>
          <w:szCs w:val="23"/>
          <w:lang w:val="en-US"/>
        </w:rPr>
      </w:pPr>
    </w:p>
    <w:p w14:paraId="19E7EAF0" w14:textId="77777777" w:rsidR="00AA21BE" w:rsidRPr="00B912C2" w:rsidRDefault="00AA21BE" w:rsidP="00D955E6">
      <w:pPr>
        <w:pStyle w:val="Default"/>
        <w:rPr>
          <w:rFonts w:ascii="Arial" w:hAnsi="Arial" w:cs="Arial"/>
          <w:b/>
          <w:bCs/>
          <w:color w:val="000000" w:themeColor="text1"/>
          <w:sz w:val="23"/>
          <w:szCs w:val="23"/>
          <w:lang w:val="en-US"/>
        </w:rPr>
      </w:pPr>
    </w:p>
    <w:p w14:paraId="712CA6F7" w14:textId="77777777" w:rsidR="00AA21BE" w:rsidRPr="00B912C2" w:rsidRDefault="00AA21BE" w:rsidP="00D955E6">
      <w:pPr>
        <w:pStyle w:val="Default"/>
        <w:rPr>
          <w:rFonts w:ascii="Arial" w:hAnsi="Arial" w:cs="Arial"/>
          <w:b/>
          <w:bCs/>
          <w:color w:val="000000" w:themeColor="text1"/>
          <w:sz w:val="23"/>
          <w:szCs w:val="23"/>
          <w:lang w:val="en-US"/>
        </w:rPr>
      </w:pPr>
    </w:p>
    <w:p w14:paraId="590E5142" w14:textId="77777777" w:rsidR="00AA21BE" w:rsidRPr="00B912C2" w:rsidRDefault="00AA21BE" w:rsidP="00D955E6">
      <w:pPr>
        <w:pStyle w:val="Default"/>
        <w:rPr>
          <w:rFonts w:ascii="Arial" w:hAnsi="Arial" w:cs="Arial"/>
          <w:b/>
          <w:bCs/>
          <w:color w:val="000000" w:themeColor="text1"/>
          <w:sz w:val="23"/>
          <w:szCs w:val="23"/>
          <w:lang w:val="en-US"/>
        </w:rPr>
      </w:pPr>
    </w:p>
    <w:p w14:paraId="155030D0" w14:textId="77777777" w:rsidR="00AA21BE" w:rsidRPr="00B912C2" w:rsidRDefault="00AA21BE" w:rsidP="00D955E6">
      <w:pPr>
        <w:pStyle w:val="Default"/>
        <w:rPr>
          <w:rFonts w:ascii="Arial" w:hAnsi="Arial" w:cs="Arial"/>
          <w:b/>
          <w:bCs/>
          <w:color w:val="000000" w:themeColor="text1"/>
          <w:sz w:val="23"/>
          <w:szCs w:val="23"/>
          <w:lang w:val="en-US"/>
        </w:rPr>
      </w:pPr>
    </w:p>
    <w:p w14:paraId="406D5B40" w14:textId="77777777" w:rsidR="00AA21BE" w:rsidRPr="00B912C2" w:rsidRDefault="00AA21BE" w:rsidP="00D955E6">
      <w:pPr>
        <w:pStyle w:val="Default"/>
        <w:rPr>
          <w:rFonts w:ascii="Arial" w:hAnsi="Arial" w:cs="Arial"/>
          <w:b/>
          <w:bCs/>
          <w:color w:val="000000" w:themeColor="text1"/>
          <w:sz w:val="23"/>
          <w:szCs w:val="23"/>
          <w:lang w:val="en-US"/>
        </w:rPr>
      </w:pPr>
    </w:p>
    <w:p w14:paraId="3E528F3A" w14:textId="77777777" w:rsidR="00AA21BE" w:rsidRPr="00B912C2" w:rsidRDefault="00AA21BE" w:rsidP="00D955E6">
      <w:pPr>
        <w:pStyle w:val="Default"/>
        <w:rPr>
          <w:rFonts w:ascii="Arial" w:hAnsi="Arial" w:cs="Arial"/>
          <w:b/>
          <w:bCs/>
          <w:color w:val="000000" w:themeColor="text1"/>
          <w:sz w:val="23"/>
          <w:szCs w:val="23"/>
          <w:lang w:val="en-US"/>
        </w:rPr>
      </w:pPr>
    </w:p>
    <w:p w14:paraId="004D69E8" w14:textId="77777777" w:rsidR="00AA21BE" w:rsidRPr="00B912C2" w:rsidRDefault="00AA21BE" w:rsidP="00D955E6">
      <w:pPr>
        <w:pStyle w:val="Default"/>
        <w:rPr>
          <w:rFonts w:ascii="Arial" w:hAnsi="Arial" w:cs="Arial"/>
          <w:b/>
          <w:bCs/>
          <w:color w:val="000000" w:themeColor="text1"/>
          <w:sz w:val="23"/>
          <w:szCs w:val="23"/>
          <w:lang w:val="en-US"/>
        </w:rPr>
      </w:pPr>
    </w:p>
    <w:p w14:paraId="34E4A7D9" w14:textId="77777777" w:rsidR="00AA21BE" w:rsidRPr="00B912C2" w:rsidRDefault="00AA21BE" w:rsidP="00D955E6">
      <w:pPr>
        <w:pStyle w:val="Default"/>
        <w:rPr>
          <w:rFonts w:ascii="Arial" w:hAnsi="Arial" w:cs="Arial"/>
          <w:b/>
          <w:bCs/>
          <w:color w:val="000000" w:themeColor="text1"/>
          <w:sz w:val="23"/>
          <w:szCs w:val="23"/>
          <w:lang w:val="en-US"/>
        </w:rPr>
      </w:pPr>
    </w:p>
    <w:p w14:paraId="4307FD03" w14:textId="77777777" w:rsidR="00AA21BE" w:rsidRPr="00B912C2" w:rsidRDefault="00AA21BE" w:rsidP="00D955E6">
      <w:pPr>
        <w:pStyle w:val="Default"/>
        <w:rPr>
          <w:rFonts w:ascii="Arial" w:hAnsi="Arial" w:cs="Arial"/>
          <w:b/>
          <w:bCs/>
          <w:color w:val="000000" w:themeColor="text1"/>
          <w:sz w:val="23"/>
          <w:szCs w:val="23"/>
          <w:lang w:val="en-US"/>
        </w:rPr>
      </w:pPr>
    </w:p>
    <w:p w14:paraId="24822167"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2F482092" w14:textId="2F45CEB9" w:rsidR="006528AA" w:rsidRPr="00B912C2" w:rsidDel="002C61D2" w:rsidRDefault="006528AA" w:rsidP="00D955E6">
      <w:pPr>
        <w:pStyle w:val="Default"/>
        <w:pBdr>
          <w:bottom w:val="single" w:sz="12" w:space="1" w:color="auto"/>
        </w:pBdr>
        <w:rPr>
          <w:del w:id="0" w:author="Dmitry Orlov" w:date="2016-03-13T13:11:00Z"/>
          <w:rFonts w:ascii="Arial" w:hAnsi="Arial" w:cs="Arial"/>
          <w:b/>
          <w:bCs/>
          <w:color w:val="000000" w:themeColor="text1"/>
          <w:sz w:val="23"/>
          <w:szCs w:val="23"/>
          <w:lang w:val="en-US"/>
        </w:rPr>
      </w:pPr>
    </w:p>
    <w:p w14:paraId="7D1644B2" w14:textId="77777777" w:rsidR="006528AA" w:rsidRPr="00B912C2" w:rsidDel="009C2D2C" w:rsidRDefault="006528AA" w:rsidP="00D955E6">
      <w:pPr>
        <w:pStyle w:val="Default"/>
        <w:pBdr>
          <w:bottom w:val="single" w:sz="12" w:space="1" w:color="auto"/>
        </w:pBdr>
        <w:rPr>
          <w:del w:id="1" w:author="Dmitry Orlov" w:date="2016-03-13T13:11:00Z"/>
          <w:rFonts w:ascii="Arial" w:hAnsi="Arial" w:cs="Arial"/>
          <w:b/>
          <w:bCs/>
          <w:color w:val="000000" w:themeColor="text1"/>
          <w:sz w:val="23"/>
          <w:szCs w:val="23"/>
          <w:lang w:val="en-US"/>
        </w:rPr>
      </w:pPr>
    </w:p>
    <w:p w14:paraId="5A5661B0"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3EEE950C" w14:textId="77777777" w:rsidR="00AA21BE" w:rsidRPr="00B912C2" w:rsidRDefault="00AA21BE" w:rsidP="00D955E6">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Members: </w:t>
      </w:r>
      <w:r w:rsidR="006528AA" w:rsidRPr="00B912C2">
        <w:rPr>
          <w:rFonts w:ascii="Arial" w:hAnsi="Arial" w:cs="Arial"/>
          <w:bCs/>
          <w:color w:val="000000" w:themeColor="text1"/>
          <w:sz w:val="23"/>
          <w:szCs w:val="23"/>
          <w:lang w:val="en-US"/>
        </w:rPr>
        <w:t>Atanas Naydenov, Dimitar Markov</w:t>
      </w:r>
      <w:r w:rsidRPr="00B912C2">
        <w:rPr>
          <w:rFonts w:ascii="Arial" w:hAnsi="Arial" w:cs="Arial"/>
          <w:bCs/>
          <w:color w:val="000000" w:themeColor="text1"/>
          <w:sz w:val="23"/>
          <w:szCs w:val="23"/>
          <w:lang w:val="en-US"/>
        </w:rPr>
        <w:t xml:space="preserve">, </w:t>
      </w:r>
      <w:r w:rsidR="006528AA" w:rsidRPr="00B912C2">
        <w:rPr>
          <w:rFonts w:ascii="Arial" w:hAnsi="Arial" w:cs="Arial"/>
          <w:bCs/>
          <w:color w:val="000000" w:themeColor="text1"/>
          <w:sz w:val="23"/>
          <w:szCs w:val="23"/>
          <w:lang w:val="en-US"/>
        </w:rPr>
        <w:t>Dmitrii Orlov</w:t>
      </w:r>
      <w:r w:rsidRPr="00B912C2">
        <w:rPr>
          <w:rFonts w:ascii="Arial" w:hAnsi="Arial" w:cs="Arial"/>
          <w:bCs/>
          <w:color w:val="000000" w:themeColor="text1"/>
          <w:sz w:val="23"/>
          <w:szCs w:val="23"/>
          <w:lang w:val="en-US"/>
        </w:rPr>
        <w:t xml:space="preserve">, </w:t>
      </w:r>
      <w:r w:rsidR="006528AA" w:rsidRPr="00B912C2">
        <w:rPr>
          <w:rFonts w:ascii="Arial" w:hAnsi="Arial" w:cs="Arial"/>
          <w:color w:val="000000" w:themeColor="text1"/>
          <w:sz w:val="23"/>
          <w:szCs w:val="23"/>
          <w:lang w:val="en-US"/>
        </w:rPr>
        <w:t>Hristian Vasilev</w:t>
      </w:r>
      <w:r w:rsidRPr="00B912C2">
        <w:rPr>
          <w:rFonts w:ascii="Arial" w:hAnsi="Arial" w:cs="Arial"/>
          <w:bCs/>
          <w:color w:val="000000" w:themeColor="text1"/>
          <w:sz w:val="23"/>
          <w:szCs w:val="23"/>
          <w:lang w:val="en-US"/>
        </w:rPr>
        <w:t xml:space="preserve">. </w:t>
      </w:r>
    </w:p>
    <w:p w14:paraId="24185C16" w14:textId="77777777" w:rsidR="002C61D2" w:rsidRDefault="00AA21BE" w:rsidP="00323900">
      <w:pPr>
        <w:pStyle w:val="Default"/>
        <w:rPr>
          <w:ins w:id="2" w:author="Dmitry Orlov" w:date="2016-03-13T13:11:00Z"/>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6528AA" w:rsidRPr="00B912C2">
        <w:rPr>
          <w:rFonts w:ascii="Arial" w:hAnsi="Arial" w:cs="Arial"/>
          <w:bCs/>
          <w:color w:val="000000" w:themeColor="text1"/>
          <w:sz w:val="23"/>
          <w:szCs w:val="23"/>
          <w:lang w:val="en-US"/>
        </w:rPr>
        <w:t>0</w:t>
      </w:r>
      <w:r w:rsidRPr="00B912C2">
        <w:rPr>
          <w:rFonts w:ascii="Arial" w:hAnsi="Arial" w:cs="Arial"/>
          <w:bCs/>
          <w:color w:val="000000" w:themeColor="text1"/>
          <w:sz w:val="23"/>
          <w:szCs w:val="23"/>
          <w:lang w:val="en-US"/>
        </w:rPr>
        <w:t xml:space="preserve">: Date: </w:t>
      </w:r>
      <w:r w:rsidR="006528AA" w:rsidRPr="00B912C2">
        <w:rPr>
          <w:rFonts w:ascii="Arial" w:hAnsi="Arial" w:cs="Arial"/>
          <w:bCs/>
          <w:color w:val="000000" w:themeColor="text1"/>
          <w:sz w:val="23"/>
          <w:szCs w:val="23"/>
          <w:lang w:val="en-US"/>
        </w:rPr>
        <w:t>07</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03</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2016</w:t>
      </w:r>
    </w:p>
    <w:p w14:paraId="44F739C0" w14:textId="77777777" w:rsidR="009C2D2C" w:rsidRDefault="002C61D2" w:rsidP="00323900">
      <w:pPr>
        <w:pStyle w:val="Default"/>
        <w:rPr>
          <w:ins w:id="3" w:author="Dmitry Orlov" w:date="2016-03-13T13:11:00Z"/>
          <w:rFonts w:ascii="Arial" w:hAnsi="Arial" w:cs="Arial"/>
          <w:bCs/>
          <w:color w:val="000000" w:themeColor="text1"/>
          <w:sz w:val="23"/>
          <w:szCs w:val="23"/>
          <w:lang w:val="en-US"/>
        </w:rPr>
      </w:pPr>
      <w:ins w:id="4" w:author="Dmitry Orlov" w:date="2016-03-13T13:11:00Z">
        <w:r w:rsidRPr="00B912C2">
          <w:rPr>
            <w:rFonts w:ascii="Arial" w:hAnsi="Arial" w:cs="Arial"/>
            <w:bCs/>
            <w:color w:val="000000" w:themeColor="text1"/>
            <w:sz w:val="23"/>
            <w:szCs w:val="23"/>
            <w:lang w:val="en-US"/>
          </w:rPr>
          <w:t xml:space="preserve">Revision </w:t>
        </w:r>
        <w:r w:rsidR="00D33370">
          <w:rPr>
            <w:rFonts w:ascii="Arial" w:hAnsi="Arial" w:cs="Arial"/>
            <w:bCs/>
            <w:color w:val="000000" w:themeColor="text1"/>
            <w:sz w:val="23"/>
            <w:szCs w:val="23"/>
            <w:lang w:val="en-US"/>
          </w:rPr>
          <w:t>1</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08</w:t>
        </w:r>
        <w:r w:rsidRPr="00B912C2">
          <w:rPr>
            <w:rFonts w:ascii="Arial" w:hAnsi="Arial" w:cs="Arial"/>
            <w:bCs/>
            <w:color w:val="000000" w:themeColor="text1"/>
            <w:sz w:val="23"/>
            <w:szCs w:val="23"/>
            <w:lang w:val="en-US"/>
          </w:rPr>
          <w:t>.03.2016</w:t>
        </w:r>
      </w:ins>
    </w:p>
    <w:p w14:paraId="61D8CDB7" w14:textId="647CAC3A" w:rsidR="00323900" w:rsidRPr="002C61D2" w:rsidRDefault="009C2D2C" w:rsidP="00323900">
      <w:pPr>
        <w:pStyle w:val="Default"/>
        <w:rPr>
          <w:rFonts w:ascii="Arial" w:hAnsi="Arial" w:cs="Arial"/>
          <w:bCs/>
          <w:color w:val="000000" w:themeColor="text1"/>
          <w:sz w:val="23"/>
          <w:szCs w:val="23"/>
          <w:lang w:val="en-US"/>
          <w:rPrChange w:id="5" w:author="Dmitry Orlov" w:date="2016-03-13T13:11:00Z">
            <w:rPr>
              <w:rFonts w:ascii="Arial" w:hAnsi="Arial" w:cs="Arial"/>
              <w:b/>
              <w:bCs/>
              <w:color w:val="000000" w:themeColor="text1"/>
              <w:sz w:val="23"/>
              <w:szCs w:val="23"/>
              <w:lang w:val="en-US"/>
            </w:rPr>
          </w:rPrChange>
        </w:rPr>
      </w:pPr>
      <w:ins w:id="6" w:author="Dmitry Orlov" w:date="2016-03-13T13:11:00Z">
        <w:r w:rsidRPr="00B912C2">
          <w:rPr>
            <w:rFonts w:ascii="Arial" w:hAnsi="Arial" w:cs="Arial"/>
            <w:bCs/>
            <w:color w:val="000000" w:themeColor="text1"/>
            <w:sz w:val="23"/>
            <w:szCs w:val="23"/>
            <w:lang w:val="en-US"/>
          </w:rPr>
          <w:t xml:space="preserve">Revision </w:t>
        </w:r>
        <w:r>
          <w:rPr>
            <w:rFonts w:ascii="Arial" w:hAnsi="Arial" w:cs="Arial"/>
            <w:bCs/>
            <w:color w:val="000000" w:themeColor="text1"/>
            <w:sz w:val="23"/>
            <w:szCs w:val="23"/>
            <w:lang w:val="en-US"/>
          </w:rPr>
          <w:t>2</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13</w:t>
        </w:r>
        <w:r w:rsidRPr="00B912C2">
          <w:rPr>
            <w:rFonts w:ascii="Arial" w:hAnsi="Arial" w:cs="Arial"/>
            <w:bCs/>
            <w:color w:val="000000" w:themeColor="text1"/>
            <w:sz w:val="23"/>
            <w:szCs w:val="23"/>
            <w:lang w:val="en-US"/>
          </w:rPr>
          <w:t>.03.2016</w:t>
        </w:r>
      </w:ins>
      <w:r w:rsidR="00323900" w:rsidRPr="00B912C2">
        <w:rPr>
          <w:rFonts w:ascii="Arial" w:hAnsi="Arial" w:cs="Arial"/>
          <w:b/>
          <w:bCs/>
          <w:color w:val="000000" w:themeColor="text1"/>
          <w:sz w:val="23"/>
          <w:szCs w:val="23"/>
          <w:lang w:val="en-US"/>
        </w:rPr>
        <w:br w:type="page"/>
      </w:r>
    </w:p>
    <w:p w14:paraId="5558D5F2" w14:textId="77777777" w:rsidR="00C26292" w:rsidRPr="00B912C2" w:rsidRDefault="00C26292" w:rsidP="00C26292">
      <w:pPr>
        <w:pStyle w:val="Default"/>
        <w:rPr>
          <w:rFonts w:ascii="Arial" w:hAnsi="Arial" w:cs="Arial"/>
          <w:b/>
          <w:bCs/>
          <w:color w:val="000000" w:themeColor="text1"/>
          <w:sz w:val="23"/>
          <w:szCs w:val="23"/>
          <w:lang w:val="en-US"/>
        </w:rPr>
      </w:pPr>
    </w:p>
    <w:sdt>
      <w:sdtPr>
        <w:rPr>
          <w:rFonts w:ascii="Arial" w:eastAsiaTheme="minorHAnsi" w:hAnsi="Arial" w:cs="Arial"/>
          <w:color w:val="000000" w:themeColor="text1"/>
          <w:sz w:val="24"/>
          <w:szCs w:val="24"/>
          <w:lang w:val="ru-RU"/>
        </w:rPr>
        <w:id w:val="451205869"/>
        <w:docPartObj>
          <w:docPartGallery w:val="Table of Contents"/>
          <w:docPartUnique/>
        </w:docPartObj>
      </w:sdtPr>
      <w:sdtEndPr>
        <w:rPr>
          <w:b/>
          <w:bCs/>
          <w:noProof/>
        </w:rPr>
      </w:sdtEndPr>
      <w:sdtContent>
        <w:p w14:paraId="4C149767" w14:textId="77777777" w:rsidR="00C26292" w:rsidRPr="00B912C2" w:rsidRDefault="00C26292" w:rsidP="00C26292">
          <w:pPr>
            <w:pStyle w:val="TOCHeading"/>
            <w:rPr>
              <w:rFonts w:ascii="Arial" w:hAnsi="Arial" w:cs="Arial"/>
              <w:color w:val="000000" w:themeColor="text1"/>
            </w:rPr>
          </w:pPr>
          <w:r w:rsidRPr="00B912C2">
            <w:rPr>
              <w:rFonts w:ascii="Arial" w:hAnsi="Arial" w:cs="Arial"/>
              <w:color w:val="000000" w:themeColor="text1"/>
            </w:rPr>
            <w:t>Contents</w:t>
          </w:r>
        </w:p>
        <w:p w14:paraId="56513ED8" w14:textId="77777777" w:rsidR="0022594D" w:rsidRDefault="00C26292">
          <w:pPr>
            <w:pStyle w:val="TOC1"/>
            <w:tabs>
              <w:tab w:val="right" w:leader="dot" w:pos="9345"/>
            </w:tabs>
            <w:rPr>
              <w:ins w:id="7" w:author="Dmitry Orlov" w:date="2016-03-08T13:19:00Z"/>
              <w:rFonts w:cstheme="minorBidi"/>
              <w:noProof/>
              <w:lang w:val="ru-RU" w:eastAsia="ru-RU"/>
            </w:rPr>
          </w:pPr>
          <w:r w:rsidRPr="00B912C2">
            <w:rPr>
              <w:rFonts w:ascii="Arial" w:hAnsi="Arial" w:cs="Arial"/>
              <w:color w:val="000000" w:themeColor="text1"/>
            </w:rPr>
            <w:fldChar w:fldCharType="begin"/>
          </w:r>
          <w:r w:rsidRPr="00B912C2">
            <w:rPr>
              <w:rFonts w:ascii="Arial" w:hAnsi="Arial" w:cs="Arial"/>
              <w:color w:val="000000" w:themeColor="text1"/>
            </w:rPr>
            <w:instrText xml:space="preserve"> TOC \o "1-3" \h \z \u </w:instrText>
          </w:r>
          <w:r w:rsidRPr="00B912C2">
            <w:rPr>
              <w:rFonts w:ascii="Arial" w:hAnsi="Arial" w:cs="Arial"/>
              <w:color w:val="000000" w:themeColor="text1"/>
            </w:rPr>
            <w:fldChar w:fldCharType="separate"/>
          </w:r>
          <w:ins w:id="8" w:author="Dmitry Orlov" w:date="2016-03-08T13:19:00Z">
            <w:r w:rsidR="0022594D" w:rsidRPr="002C417C">
              <w:rPr>
                <w:rStyle w:val="Hyperlink"/>
                <w:noProof/>
              </w:rPr>
              <w:fldChar w:fldCharType="begin"/>
            </w:r>
            <w:r w:rsidR="0022594D" w:rsidRPr="002C417C">
              <w:rPr>
                <w:rStyle w:val="Hyperlink"/>
                <w:noProof/>
              </w:rPr>
              <w:instrText xml:space="preserve"> </w:instrText>
            </w:r>
            <w:r w:rsidR="0022594D">
              <w:rPr>
                <w:noProof/>
              </w:rPr>
              <w:instrText>HYPERLINK \l "_Toc445206489"</w:instrText>
            </w:r>
            <w:r w:rsidR="0022594D" w:rsidRPr="002C417C">
              <w:rPr>
                <w:rStyle w:val="Hyperlink"/>
                <w:noProof/>
              </w:rPr>
              <w:instrText xml:space="preserve"> </w:instrText>
            </w:r>
            <w:r w:rsidR="0022594D" w:rsidRPr="002C417C">
              <w:rPr>
                <w:rStyle w:val="Hyperlink"/>
                <w:noProof/>
              </w:rPr>
              <w:fldChar w:fldCharType="separate"/>
            </w:r>
            <w:r w:rsidR="0022594D" w:rsidRPr="002C417C">
              <w:rPr>
                <w:rStyle w:val="Hyperlink"/>
                <w:rFonts w:ascii="Arial" w:hAnsi="Arial" w:cs="Arial"/>
                <w:b/>
                <w:noProof/>
              </w:rPr>
              <w:t>Project Plan</w:t>
            </w:r>
            <w:r w:rsidR="0022594D">
              <w:rPr>
                <w:noProof/>
                <w:webHidden/>
              </w:rPr>
              <w:tab/>
            </w:r>
            <w:r w:rsidR="0022594D">
              <w:rPr>
                <w:noProof/>
                <w:webHidden/>
              </w:rPr>
              <w:fldChar w:fldCharType="begin"/>
            </w:r>
            <w:r w:rsidR="0022594D">
              <w:rPr>
                <w:noProof/>
                <w:webHidden/>
              </w:rPr>
              <w:instrText xml:space="preserve"> PAGEREF _Toc445206489 \h </w:instrText>
            </w:r>
          </w:ins>
          <w:r w:rsidR="0022594D">
            <w:rPr>
              <w:noProof/>
              <w:webHidden/>
            </w:rPr>
          </w:r>
          <w:r w:rsidR="0022594D">
            <w:rPr>
              <w:noProof/>
              <w:webHidden/>
            </w:rPr>
            <w:fldChar w:fldCharType="separate"/>
          </w:r>
          <w:ins w:id="9" w:author="Dmitry Orlov" w:date="2016-03-08T13:19:00Z">
            <w:r w:rsidR="0022594D">
              <w:rPr>
                <w:noProof/>
                <w:webHidden/>
              </w:rPr>
              <w:t>3</w:t>
            </w:r>
            <w:r w:rsidR="0022594D">
              <w:rPr>
                <w:noProof/>
                <w:webHidden/>
              </w:rPr>
              <w:fldChar w:fldCharType="end"/>
            </w:r>
            <w:r w:rsidR="0022594D" w:rsidRPr="002C417C">
              <w:rPr>
                <w:rStyle w:val="Hyperlink"/>
                <w:noProof/>
              </w:rPr>
              <w:fldChar w:fldCharType="end"/>
            </w:r>
          </w:ins>
        </w:p>
        <w:p w14:paraId="05E4BAF1" w14:textId="77777777" w:rsidR="0022594D" w:rsidRDefault="0022594D">
          <w:pPr>
            <w:pStyle w:val="TOC2"/>
            <w:tabs>
              <w:tab w:val="right" w:leader="dot" w:pos="9345"/>
            </w:tabs>
            <w:rPr>
              <w:ins w:id="10" w:author="Dmitry Orlov" w:date="2016-03-08T13:19:00Z"/>
              <w:rFonts w:cstheme="minorBidi"/>
              <w:noProof/>
              <w:lang w:val="ru-RU" w:eastAsia="ru-RU"/>
            </w:rPr>
          </w:pPr>
          <w:ins w:id="1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_Toc445206490 \h </w:instrText>
            </w:r>
          </w:ins>
          <w:r>
            <w:rPr>
              <w:noProof/>
              <w:webHidden/>
            </w:rPr>
          </w:r>
          <w:r>
            <w:rPr>
              <w:noProof/>
              <w:webHidden/>
            </w:rPr>
            <w:fldChar w:fldCharType="separate"/>
          </w:r>
          <w:ins w:id="12" w:author="Dmitry Orlov" w:date="2016-03-08T13:19:00Z">
            <w:r>
              <w:rPr>
                <w:noProof/>
                <w:webHidden/>
              </w:rPr>
              <w:t>3</w:t>
            </w:r>
            <w:r>
              <w:rPr>
                <w:noProof/>
                <w:webHidden/>
              </w:rPr>
              <w:fldChar w:fldCharType="end"/>
            </w:r>
            <w:r w:rsidRPr="002C417C">
              <w:rPr>
                <w:rStyle w:val="Hyperlink"/>
                <w:noProof/>
              </w:rPr>
              <w:fldChar w:fldCharType="end"/>
            </w:r>
          </w:ins>
        </w:p>
        <w:p w14:paraId="32E45431" w14:textId="77777777" w:rsidR="0022594D" w:rsidRDefault="0022594D">
          <w:pPr>
            <w:pStyle w:val="TOC2"/>
            <w:tabs>
              <w:tab w:val="right" w:leader="dot" w:pos="9345"/>
            </w:tabs>
            <w:rPr>
              <w:ins w:id="13" w:author="Dmitry Orlov" w:date="2016-03-08T13:19:00Z"/>
              <w:rFonts w:cstheme="minorBidi"/>
              <w:noProof/>
              <w:lang w:val="ru-RU" w:eastAsia="ru-RU"/>
            </w:rPr>
          </w:pPr>
          <w:ins w:id="1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Formal client:</w:t>
            </w:r>
            <w:r>
              <w:rPr>
                <w:noProof/>
                <w:webHidden/>
              </w:rPr>
              <w:tab/>
            </w:r>
            <w:r>
              <w:rPr>
                <w:noProof/>
                <w:webHidden/>
              </w:rPr>
              <w:fldChar w:fldCharType="begin"/>
            </w:r>
            <w:r>
              <w:rPr>
                <w:noProof/>
                <w:webHidden/>
              </w:rPr>
              <w:instrText xml:space="preserve"> PAGEREF _Toc445206491 \h </w:instrText>
            </w:r>
          </w:ins>
          <w:r>
            <w:rPr>
              <w:noProof/>
              <w:webHidden/>
            </w:rPr>
          </w:r>
          <w:r>
            <w:rPr>
              <w:noProof/>
              <w:webHidden/>
            </w:rPr>
            <w:fldChar w:fldCharType="separate"/>
          </w:r>
          <w:ins w:id="15" w:author="Dmitry Orlov" w:date="2016-03-08T13:19:00Z">
            <w:r>
              <w:rPr>
                <w:noProof/>
                <w:webHidden/>
              </w:rPr>
              <w:t>3</w:t>
            </w:r>
            <w:r>
              <w:rPr>
                <w:noProof/>
                <w:webHidden/>
              </w:rPr>
              <w:fldChar w:fldCharType="end"/>
            </w:r>
            <w:r w:rsidRPr="002C417C">
              <w:rPr>
                <w:rStyle w:val="Hyperlink"/>
                <w:noProof/>
              </w:rPr>
              <w:fldChar w:fldCharType="end"/>
            </w:r>
          </w:ins>
        </w:p>
        <w:p w14:paraId="7C7EAED1" w14:textId="77777777" w:rsidR="0022594D" w:rsidRDefault="0022594D">
          <w:pPr>
            <w:pStyle w:val="TOC2"/>
            <w:tabs>
              <w:tab w:val="right" w:leader="dot" w:pos="9345"/>
            </w:tabs>
            <w:rPr>
              <w:ins w:id="16" w:author="Dmitry Orlov" w:date="2016-03-08T13:19:00Z"/>
              <w:rFonts w:cstheme="minorBidi"/>
              <w:noProof/>
              <w:lang w:val="ru-RU" w:eastAsia="ru-RU"/>
            </w:rPr>
          </w:pPr>
          <w:ins w:id="1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Team:</w:t>
            </w:r>
            <w:r>
              <w:rPr>
                <w:noProof/>
                <w:webHidden/>
              </w:rPr>
              <w:tab/>
            </w:r>
            <w:r>
              <w:rPr>
                <w:noProof/>
                <w:webHidden/>
              </w:rPr>
              <w:fldChar w:fldCharType="begin"/>
            </w:r>
            <w:r>
              <w:rPr>
                <w:noProof/>
                <w:webHidden/>
              </w:rPr>
              <w:instrText xml:space="preserve"> PAGEREF _Toc445206492 \h </w:instrText>
            </w:r>
          </w:ins>
          <w:r>
            <w:rPr>
              <w:noProof/>
              <w:webHidden/>
            </w:rPr>
          </w:r>
          <w:r>
            <w:rPr>
              <w:noProof/>
              <w:webHidden/>
            </w:rPr>
            <w:fldChar w:fldCharType="separate"/>
          </w:r>
          <w:ins w:id="18" w:author="Dmitry Orlov" w:date="2016-03-08T13:19:00Z">
            <w:r>
              <w:rPr>
                <w:noProof/>
                <w:webHidden/>
              </w:rPr>
              <w:t>3</w:t>
            </w:r>
            <w:r>
              <w:rPr>
                <w:noProof/>
                <w:webHidden/>
              </w:rPr>
              <w:fldChar w:fldCharType="end"/>
            </w:r>
            <w:r w:rsidRPr="002C417C">
              <w:rPr>
                <w:rStyle w:val="Hyperlink"/>
                <w:noProof/>
              </w:rPr>
              <w:fldChar w:fldCharType="end"/>
            </w:r>
          </w:ins>
        </w:p>
        <w:p w14:paraId="23059205" w14:textId="77777777" w:rsidR="0022594D" w:rsidRDefault="0022594D">
          <w:pPr>
            <w:pStyle w:val="TOC2"/>
            <w:tabs>
              <w:tab w:val="right" w:leader="dot" w:pos="9345"/>
            </w:tabs>
            <w:rPr>
              <w:ins w:id="19" w:author="Dmitry Orlov" w:date="2016-03-08T13:19:00Z"/>
              <w:rFonts w:cstheme="minorBidi"/>
              <w:noProof/>
              <w:lang w:val="ru-RU" w:eastAsia="ru-RU"/>
            </w:rPr>
          </w:pPr>
          <w:ins w:id="2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Current situation:</w:t>
            </w:r>
            <w:r>
              <w:rPr>
                <w:noProof/>
                <w:webHidden/>
              </w:rPr>
              <w:tab/>
            </w:r>
            <w:r>
              <w:rPr>
                <w:noProof/>
                <w:webHidden/>
              </w:rPr>
              <w:fldChar w:fldCharType="begin"/>
            </w:r>
            <w:r>
              <w:rPr>
                <w:noProof/>
                <w:webHidden/>
              </w:rPr>
              <w:instrText xml:space="preserve"> PAGEREF _Toc445206493 \h </w:instrText>
            </w:r>
          </w:ins>
          <w:r>
            <w:rPr>
              <w:noProof/>
              <w:webHidden/>
            </w:rPr>
          </w:r>
          <w:r>
            <w:rPr>
              <w:noProof/>
              <w:webHidden/>
            </w:rPr>
            <w:fldChar w:fldCharType="separate"/>
          </w:r>
          <w:ins w:id="21" w:author="Dmitry Orlov" w:date="2016-03-08T13:19:00Z">
            <w:r>
              <w:rPr>
                <w:noProof/>
                <w:webHidden/>
              </w:rPr>
              <w:t>4</w:t>
            </w:r>
            <w:r>
              <w:rPr>
                <w:noProof/>
                <w:webHidden/>
              </w:rPr>
              <w:fldChar w:fldCharType="end"/>
            </w:r>
            <w:r w:rsidRPr="002C417C">
              <w:rPr>
                <w:rStyle w:val="Hyperlink"/>
                <w:noProof/>
              </w:rPr>
              <w:fldChar w:fldCharType="end"/>
            </w:r>
          </w:ins>
        </w:p>
        <w:p w14:paraId="27BF9AAA" w14:textId="77777777" w:rsidR="0022594D" w:rsidRDefault="0022594D">
          <w:pPr>
            <w:pStyle w:val="TOC2"/>
            <w:tabs>
              <w:tab w:val="right" w:leader="dot" w:pos="9345"/>
            </w:tabs>
            <w:rPr>
              <w:ins w:id="22" w:author="Dmitry Orlov" w:date="2016-03-08T13:19:00Z"/>
              <w:rFonts w:cstheme="minorBidi"/>
              <w:noProof/>
              <w:lang w:val="ru-RU" w:eastAsia="ru-RU"/>
            </w:rPr>
          </w:pPr>
          <w:ins w:id="23"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"_Toc445206494"</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justification:</w:t>
            </w:r>
            <w:r>
              <w:rPr>
                <w:noProof/>
                <w:webHidden/>
              </w:rPr>
              <w:tab/>
            </w:r>
            <w:r>
              <w:rPr>
                <w:noProof/>
                <w:webHidden/>
              </w:rPr>
              <w:fldChar w:fldCharType="begin"/>
            </w:r>
            <w:r>
              <w:rPr>
                <w:noProof/>
                <w:webHidden/>
              </w:rPr>
              <w:instrText xml:space="preserve"> PAGEREF _Toc445206494 \h </w:instrText>
            </w:r>
          </w:ins>
          <w:r>
            <w:rPr>
              <w:noProof/>
              <w:webHidden/>
            </w:rPr>
          </w:r>
          <w:r>
            <w:rPr>
              <w:noProof/>
              <w:webHidden/>
            </w:rPr>
            <w:fldChar w:fldCharType="separate"/>
          </w:r>
          <w:ins w:id="24" w:author="Dmitry Orlov" w:date="2016-03-08T13:19:00Z">
            <w:r>
              <w:rPr>
                <w:noProof/>
                <w:webHidden/>
              </w:rPr>
              <w:t>4</w:t>
            </w:r>
            <w:r>
              <w:rPr>
                <w:noProof/>
                <w:webHidden/>
              </w:rPr>
              <w:fldChar w:fldCharType="end"/>
            </w:r>
            <w:r w:rsidRPr="002C417C">
              <w:rPr>
                <w:rStyle w:val="Hyperlink"/>
                <w:noProof/>
              </w:rPr>
              <w:fldChar w:fldCharType="end"/>
            </w:r>
          </w:ins>
        </w:p>
        <w:p w14:paraId="7C9D4538" w14:textId="77777777" w:rsidR="0022594D" w:rsidRDefault="0022594D">
          <w:pPr>
            <w:pStyle w:val="TOC2"/>
            <w:tabs>
              <w:tab w:val="right" w:leader="dot" w:pos="9345"/>
            </w:tabs>
            <w:rPr>
              <w:ins w:id="25" w:author="Dmitry Orlov" w:date="2016-03-08T13:19:00Z"/>
              <w:rFonts w:cstheme="minorBidi"/>
              <w:noProof/>
              <w:lang w:val="ru-RU" w:eastAsia="ru-RU"/>
            </w:rPr>
          </w:pPr>
          <w:ins w:id="26"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"_Toc445206495"</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Problem description:</w:t>
            </w:r>
            <w:r>
              <w:rPr>
                <w:noProof/>
                <w:webHidden/>
              </w:rPr>
              <w:tab/>
            </w:r>
            <w:r>
              <w:rPr>
                <w:noProof/>
                <w:webHidden/>
              </w:rPr>
              <w:fldChar w:fldCharType="begin"/>
            </w:r>
            <w:r>
              <w:rPr>
                <w:noProof/>
                <w:webHidden/>
              </w:rPr>
              <w:instrText xml:space="preserve"> PAGEREF _Toc445206495 \h </w:instrText>
            </w:r>
          </w:ins>
          <w:r>
            <w:rPr>
              <w:noProof/>
              <w:webHidden/>
            </w:rPr>
          </w:r>
          <w:r>
            <w:rPr>
              <w:noProof/>
              <w:webHidden/>
            </w:rPr>
            <w:fldChar w:fldCharType="separate"/>
          </w:r>
          <w:ins w:id="27" w:author="Dmitry Orlov" w:date="2016-03-08T13:19:00Z">
            <w:r>
              <w:rPr>
                <w:noProof/>
                <w:webHidden/>
              </w:rPr>
              <w:t>4</w:t>
            </w:r>
            <w:r>
              <w:rPr>
                <w:noProof/>
                <w:webHidden/>
              </w:rPr>
              <w:fldChar w:fldCharType="end"/>
            </w:r>
            <w:r w:rsidRPr="002C417C">
              <w:rPr>
                <w:rStyle w:val="Hyperlink"/>
                <w:noProof/>
              </w:rPr>
              <w:fldChar w:fldCharType="end"/>
            </w:r>
          </w:ins>
        </w:p>
        <w:p w14:paraId="387570E7" w14:textId="77777777" w:rsidR="0022594D" w:rsidRDefault="0022594D">
          <w:pPr>
            <w:pStyle w:val="TOC2"/>
            <w:tabs>
              <w:tab w:val="right" w:leader="dot" w:pos="9345"/>
            </w:tabs>
            <w:rPr>
              <w:ins w:id="28" w:author="Dmitry Orlov" w:date="2016-03-08T13:19:00Z"/>
              <w:rFonts w:cstheme="minorBidi"/>
              <w:noProof/>
              <w:lang w:val="ru-RU" w:eastAsia="ru-RU"/>
            </w:rPr>
          </w:pPr>
          <w:ins w:id="29"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"_Toc445206496"</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goal:</w:t>
            </w:r>
            <w:r>
              <w:rPr>
                <w:noProof/>
                <w:webHidden/>
              </w:rPr>
              <w:tab/>
            </w:r>
            <w:r>
              <w:rPr>
                <w:noProof/>
                <w:webHidden/>
              </w:rPr>
              <w:fldChar w:fldCharType="begin"/>
            </w:r>
            <w:r>
              <w:rPr>
                <w:noProof/>
                <w:webHidden/>
              </w:rPr>
              <w:instrText xml:space="preserve"> PAGEREF _Toc445206496 \h </w:instrText>
            </w:r>
          </w:ins>
          <w:r>
            <w:rPr>
              <w:noProof/>
              <w:webHidden/>
            </w:rPr>
          </w:r>
          <w:r>
            <w:rPr>
              <w:noProof/>
              <w:webHidden/>
            </w:rPr>
            <w:fldChar w:fldCharType="separate"/>
          </w:r>
          <w:ins w:id="30" w:author="Dmitry Orlov" w:date="2016-03-08T13:19:00Z">
            <w:r>
              <w:rPr>
                <w:noProof/>
                <w:webHidden/>
              </w:rPr>
              <w:t>5</w:t>
            </w:r>
            <w:r>
              <w:rPr>
                <w:noProof/>
                <w:webHidden/>
              </w:rPr>
              <w:fldChar w:fldCharType="end"/>
            </w:r>
            <w:r w:rsidRPr="002C417C">
              <w:rPr>
                <w:rStyle w:val="Hyperlink"/>
                <w:noProof/>
              </w:rPr>
              <w:fldChar w:fldCharType="end"/>
            </w:r>
          </w:ins>
        </w:p>
        <w:p w14:paraId="0C7915A1" w14:textId="77777777" w:rsidR="0022594D" w:rsidRDefault="0022594D">
          <w:pPr>
            <w:pStyle w:val="TOC2"/>
            <w:tabs>
              <w:tab w:val="right" w:leader="dot" w:pos="9345"/>
            </w:tabs>
            <w:rPr>
              <w:ins w:id="31" w:author="Dmitry Orlov" w:date="2016-03-08T13:19:00Z"/>
              <w:rFonts w:cstheme="minorBidi"/>
              <w:noProof/>
              <w:lang w:val="ru-RU" w:eastAsia="ru-RU"/>
            </w:rPr>
          </w:pPr>
          <w:ins w:id="32"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"_Toc445206497"</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 and non-deliverables:</w:t>
            </w:r>
            <w:r>
              <w:rPr>
                <w:noProof/>
                <w:webHidden/>
              </w:rPr>
              <w:tab/>
            </w:r>
            <w:r>
              <w:rPr>
                <w:noProof/>
                <w:webHidden/>
              </w:rPr>
              <w:fldChar w:fldCharType="begin"/>
            </w:r>
            <w:r>
              <w:rPr>
                <w:noProof/>
                <w:webHidden/>
              </w:rPr>
              <w:instrText xml:space="preserve"> PAGEREF _Toc445206497 \h </w:instrText>
            </w:r>
          </w:ins>
          <w:r>
            <w:rPr>
              <w:noProof/>
              <w:webHidden/>
            </w:rPr>
          </w:r>
          <w:r>
            <w:rPr>
              <w:noProof/>
              <w:webHidden/>
            </w:rPr>
            <w:fldChar w:fldCharType="separate"/>
          </w:r>
          <w:ins w:id="33" w:author="Dmitry Orlov" w:date="2016-03-08T13:19:00Z">
            <w:r>
              <w:rPr>
                <w:noProof/>
                <w:webHidden/>
              </w:rPr>
              <w:t>5</w:t>
            </w:r>
            <w:r>
              <w:rPr>
                <w:noProof/>
                <w:webHidden/>
              </w:rPr>
              <w:fldChar w:fldCharType="end"/>
            </w:r>
            <w:r w:rsidRPr="002C417C">
              <w:rPr>
                <w:rStyle w:val="Hyperlink"/>
                <w:noProof/>
              </w:rPr>
              <w:fldChar w:fldCharType="end"/>
            </w:r>
          </w:ins>
        </w:p>
        <w:p w14:paraId="1C3F6E73" w14:textId="77777777" w:rsidR="0022594D" w:rsidRDefault="0022594D">
          <w:pPr>
            <w:pStyle w:val="TOC3"/>
            <w:tabs>
              <w:tab w:val="right" w:leader="dot" w:pos="9345"/>
            </w:tabs>
            <w:rPr>
              <w:ins w:id="34" w:author="Dmitry Orlov" w:date="2016-03-08T13:19:00Z"/>
              <w:rFonts w:cstheme="minorBidi"/>
              <w:noProof/>
              <w:lang w:val="ru-RU" w:eastAsia="ru-RU"/>
            </w:rPr>
          </w:pPr>
          <w:ins w:id="35"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"_Toc445206498"</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w:t>
            </w:r>
            <w:r>
              <w:rPr>
                <w:noProof/>
                <w:webHidden/>
              </w:rPr>
              <w:tab/>
            </w:r>
            <w:r>
              <w:rPr>
                <w:noProof/>
                <w:webHidden/>
              </w:rPr>
              <w:fldChar w:fldCharType="begin"/>
            </w:r>
            <w:r>
              <w:rPr>
                <w:noProof/>
                <w:webHidden/>
              </w:rPr>
              <w:instrText xml:space="preserve"> PAGEREF _Toc445206498 \h </w:instrText>
            </w:r>
          </w:ins>
          <w:r>
            <w:rPr>
              <w:noProof/>
              <w:webHidden/>
            </w:rPr>
          </w:r>
          <w:r>
            <w:rPr>
              <w:noProof/>
              <w:webHidden/>
            </w:rPr>
            <w:fldChar w:fldCharType="separate"/>
          </w:r>
          <w:ins w:id="36" w:author="Dmitry Orlov" w:date="2016-03-08T13:19:00Z">
            <w:r>
              <w:rPr>
                <w:noProof/>
                <w:webHidden/>
              </w:rPr>
              <w:t>5</w:t>
            </w:r>
            <w:r>
              <w:rPr>
                <w:noProof/>
                <w:webHidden/>
              </w:rPr>
              <w:fldChar w:fldCharType="end"/>
            </w:r>
            <w:r w:rsidRPr="002C417C">
              <w:rPr>
                <w:rStyle w:val="Hyperlink"/>
                <w:noProof/>
              </w:rPr>
              <w:fldChar w:fldCharType="end"/>
            </w:r>
          </w:ins>
        </w:p>
        <w:p w14:paraId="487CE4A7" w14:textId="77777777" w:rsidR="0022594D" w:rsidRDefault="0022594D">
          <w:pPr>
            <w:pStyle w:val="TOC3"/>
            <w:tabs>
              <w:tab w:val="right" w:leader="dot" w:pos="9345"/>
            </w:tabs>
            <w:rPr>
              <w:ins w:id="37" w:author="Dmitry Orlov" w:date="2016-03-08T13:19:00Z"/>
              <w:rFonts w:cstheme="minorBidi"/>
              <w:noProof/>
              <w:lang w:val="ru-RU" w:eastAsia="ru-RU"/>
            </w:rPr>
          </w:pPr>
          <w:ins w:id="38"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"_Toc445206499"</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Non-Deliverables:</w:t>
            </w:r>
            <w:r>
              <w:rPr>
                <w:noProof/>
                <w:webHidden/>
              </w:rPr>
              <w:tab/>
            </w:r>
            <w:r>
              <w:rPr>
                <w:noProof/>
                <w:webHidden/>
              </w:rPr>
              <w:fldChar w:fldCharType="begin"/>
            </w:r>
            <w:r>
              <w:rPr>
                <w:noProof/>
                <w:webHidden/>
              </w:rPr>
              <w:instrText xml:space="preserve"> PAGEREF _Toc445206499 \h </w:instrText>
            </w:r>
          </w:ins>
          <w:r>
            <w:rPr>
              <w:noProof/>
              <w:webHidden/>
            </w:rPr>
          </w:r>
          <w:r>
            <w:rPr>
              <w:noProof/>
              <w:webHidden/>
            </w:rPr>
            <w:fldChar w:fldCharType="separate"/>
          </w:r>
          <w:ins w:id="39" w:author="Dmitry Orlov" w:date="2016-03-08T13:19:00Z">
            <w:r>
              <w:rPr>
                <w:noProof/>
                <w:webHidden/>
              </w:rPr>
              <w:t>5</w:t>
            </w:r>
            <w:r>
              <w:rPr>
                <w:noProof/>
                <w:webHidden/>
              </w:rPr>
              <w:fldChar w:fldCharType="end"/>
            </w:r>
            <w:r w:rsidRPr="002C417C">
              <w:rPr>
                <w:rStyle w:val="Hyperlink"/>
                <w:noProof/>
              </w:rPr>
              <w:fldChar w:fldCharType="end"/>
            </w:r>
          </w:ins>
        </w:p>
        <w:p w14:paraId="7A5CC151" w14:textId="77777777" w:rsidR="0022594D" w:rsidRDefault="0022594D">
          <w:pPr>
            <w:pStyle w:val="TOC2"/>
            <w:tabs>
              <w:tab w:val="right" w:leader="dot" w:pos="9345"/>
            </w:tabs>
            <w:rPr>
              <w:ins w:id="40" w:author="Dmitry Orlov" w:date="2016-03-08T13:19:00Z"/>
              <w:rFonts w:cstheme="minorBidi"/>
              <w:noProof/>
              <w:lang w:val="ru-RU" w:eastAsia="ru-RU"/>
            </w:rPr>
          </w:pPr>
          <w:ins w:id="4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Constraints:</w:t>
            </w:r>
            <w:r>
              <w:rPr>
                <w:noProof/>
                <w:webHidden/>
              </w:rPr>
              <w:tab/>
            </w:r>
            <w:r>
              <w:rPr>
                <w:noProof/>
                <w:webHidden/>
              </w:rPr>
              <w:fldChar w:fldCharType="begin"/>
            </w:r>
            <w:r>
              <w:rPr>
                <w:noProof/>
                <w:webHidden/>
              </w:rPr>
              <w:instrText xml:space="preserve"> PAGEREF _Toc445206500 \h </w:instrText>
            </w:r>
          </w:ins>
          <w:r>
            <w:rPr>
              <w:noProof/>
              <w:webHidden/>
            </w:rPr>
          </w:r>
          <w:r>
            <w:rPr>
              <w:noProof/>
              <w:webHidden/>
            </w:rPr>
            <w:fldChar w:fldCharType="separate"/>
          </w:r>
          <w:ins w:id="42" w:author="Dmitry Orlov" w:date="2016-03-08T13:19:00Z">
            <w:r>
              <w:rPr>
                <w:noProof/>
                <w:webHidden/>
              </w:rPr>
              <w:t>6</w:t>
            </w:r>
            <w:r>
              <w:rPr>
                <w:noProof/>
                <w:webHidden/>
              </w:rPr>
              <w:fldChar w:fldCharType="end"/>
            </w:r>
            <w:r w:rsidRPr="002C417C">
              <w:rPr>
                <w:rStyle w:val="Hyperlink"/>
                <w:noProof/>
              </w:rPr>
              <w:fldChar w:fldCharType="end"/>
            </w:r>
          </w:ins>
        </w:p>
        <w:p w14:paraId="53713AC8" w14:textId="77777777" w:rsidR="0022594D" w:rsidRDefault="0022594D">
          <w:pPr>
            <w:pStyle w:val="TOC1"/>
            <w:tabs>
              <w:tab w:val="right" w:leader="dot" w:pos="9345"/>
            </w:tabs>
            <w:rPr>
              <w:ins w:id="43" w:author="Dmitry Orlov" w:date="2016-03-08T13:19:00Z"/>
              <w:rFonts w:cstheme="minorBidi"/>
              <w:noProof/>
              <w:lang w:val="ru-RU" w:eastAsia="ru-RU"/>
            </w:rPr>
          </w:pPr>
          <w:ins w:id="4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phasing:</w:t>
            </w:r>
            <w:r>
              <w:rPr>
                <w:noProof/>
                <w:webHidden/>
              </w:rPr>
              <w:tab/>
            </w:r>
            <w:r>
              <w:rPr>
                <w:noProof/>
                <w:webHidden/>
              </w:rPr>
              <w:fldChar w:fldCharType="begin"/>
            </w:r>
            <w:r>
              <w:rPr>
                <w:noProof/>
                <w:webHidden/>
              </w:rPr>
              <w:instrText xml:space="preserve"> PAGEREF _Toc445206501 \h </w:instrText>
            </w:r>
          </w:ins>
          <w:r>
            <w:rPr>
              <w:noProof/>
              <w:webHidden/>
            </w:rPr>
          </w:r>
          <w:r>
            <w:rPr>
              <w:noProof/>
              <w:webHidden/>
            </w:rPr>
            <w:fldChar w:fldCharType="separate"/>
          </w:r>
          <w:ins w:id="45" w:author="Dmitry Orlov" w:date="2016-03-08T13:19:00Z">
            <w:r>
              <w:rPr>
                <w:noProof/>
                <w:webHidden/>
              </w:rPr>
              <w:t>7</w:t>
            </w:r>
            <w:r>
              <w:rPr>
                <w:noProof/>
                <w:webHidden/>
              </w:rPr>
              <w:fldChar w:fldCharType="end"/>
            </w:r>
            <w:r w:rsidRPr="002C417C">
              <w:rPr>
                <w:rStyle w:val="Hyperlink"/>
                <w:noProof/>
              </w:rPr>
              <w:fldChar w:fldCharType="end"/>
            </w:r>
          </w:ins>
        </w:p>
        <w:p w14:paraId="39E8FC53" w14:textId="77777777" w:rsidR="0022594D" w:rsidRDefault="0022594D">
          <w:pPr>
            <w:pStyle w:val="TOC2"/>
            <w:tabs>
              <w:tab w:val="right" w:leader="dot" w:pos="9345"/>
            </w:tabs>
            <w:rPr>
              <w:ins w:id="46" w:author="Dmitry Orlov" w:date="2016-03-08T13:19:00Z"/>
              <w:rFonts w:cstheme="minorBidi"/>
              <w:noProof/>
              <w:lang w:val="ru-RU" w:eastAsia="ru-RU"/>
            </w:rPr>
          </w:pPr>
          <w:ins w:id="4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1:</w:t>
            </w:r>
            <w:r>
              <w:rPr>
                <w:noProof/>
                <w:webHidden/>
              </w:rPr>
              <w:tab/>
            </w:r>
            <w:r>
              <w:rPr>
                <w:noProof/>
                <w:webHidden/>
              </w:rPr>
              <w:fldChar w:fldCharType="begin"/>
            </w:r>
            <w:r>
              <w:rPr>
                <w:noProof/>
                <w:webHidden/>
              </w:rPr>
              <w:instrText xml:space="preserve"> PAGEREF _Toc445206502 \h </w:instrText>
            </w:r>
          </w:ins>
          <w:r>
            <w:rPr>
              <w:noProof/>
              <w:webHidden/>
            </w:rPr>
          </w:r>
          <w:r>
            <w:rPr>
              <w:noProof/>
              <w:webHidden/>
            </w:rPr>
            <w:fldChar w:fldCharType="separate"/>
          </w:r>
          <w:ins w:id="48" w:author="Dmitry Orlov" w:date="2016-03-08T13:19:00Z">
            <w:r>
              <w:rPr>
                <w:noProof/>
                <w:webHidden/>
              </w:rPr>
              <w:t>7</w:t>
            </w:r>
            <w:r>
              <w:rPr>
                <w:noProof/>
                <w:webHidden/>
              </w:rPr>
              <w:fldChar w:fldCharType="end"/>
            </w:r>
            <w:r w:rsidRPr="002C417C">
              <w:rPr>
                <w:rStyle w:val="Hyperlink"/>
                <w:noProof/>
              </w:rPr>
              <w:fldChar w:fldCharType="end"/>
            </w:r>
          </w:ins>
        </w:p>
        <w:p w14:paraId="3A24C4AF" w14:textId="77777777" w:rsidR="0022594D" w:rsidRDefault="0022594D">
          <w:pPr>
            <w:pStyle w:val="TOC2"/>
            <w:tabs>
              <w:tab w:val="right" w:leader="dot" w:pos="9345"/>
            </w:tabs>
            <w:rPr>
              <w:ins w:id="49" w:author="Dmitry Orlov" w:date="2016-03-08T13:19:00Z"/>
              <w:rFonts w:cstheme="minorBidi"/>
              <w:noProof/>
              <w:lang w:val="ru-RU" w:eastAsia="ru-RU"/>
            </w:rPr>
          </w:pPr>
          <w:ins w:id="5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2:</w:t>
            </w:r>
            <w:r>
              <w:rPr>
                <w:noProof/>
                <w:webHidden/>
              </w:rPr>
              <w:tab/>
            </w:r>
            <w:r>
              <w:rPr>
                <w:noProof/>
                <w:webHidden/>
              </w:rPr>
              <w:fldChar w:fldCharType="begin"/>
            </w:r>
            <w:r>
              <w:rPr>
                <w:noProof/>
                <w:webHidden/>
              </w:rPr>
              <w:instrText xml:space="preserve"> PAGEREF _Toc445206503 \h </w:instrText>
            </w:r>
          </w:ins>
          <w:r>
            <w:rPr>
              <w:noProof/>
              <w:webHidden/>
            </w:rPr>
          </w:r>
          <w:r>
            <w:rPr>
              <w:noProof/>
              <w:webHidden/>
            </w:rPr>
            <w:fldChar w:fldCharType="separate"/>
          </w:r>
          <w:ins w:id="51" w:author="Dmitry Orlov" w:date="2016-03-08T13:19:00Z">
            <w:r>
              <w:rPr>
                <w:noProof/>
                <w:webHidden/>
              </w:rPr>
              <w:t>8</w:t>
            </w:r>
            <w:r>
              <w:rPr>
                <w:noProof/>
                <w:webHidden/>
              </w:rPr>
              <w:fldChar w:fldCharType="end"/>
            </w:r>
            <w:r w:rsidRPr="002C417C">
              <w:rPr>
                <w:rStyle w:val="Hyperlink"/>
                <w:noProof/>
              </w:rPr>
              <w:fldChar w:fldCharType="end"/>
            </w:r>
          </w:ins>
        </w:p>
        <w:p w14:paraId="4D01393D" w14:textId="77777777" w:rsidR="00C26292" w:rsidRPr="00B912C2" w:rsidDel="0022594D" w:rsidRDefault="00C26292" w:rsidP="00C26292">
          <w:pPr>
            <w:pStyle w:val="TOC1"/>
            <w:tabs>
              <w:tab w:val="right" w:leader="dot" w:pos="9345"/>
            </w:tabs>
            <w:rPr>
              <w:del w:id="52" w:author="Dmitry Orlov" w:date="2016-03-08T13:19:00Z"/>
              <w:rFonts w:ascii="Arial" w:hAnsi="Arial" w:cs="Arial"/>
              <w:noProof/>
              <w:color w:val="000000" w:themeColor="text1"/>
              <w:lang w:val="ru-RU" w:eastAsia="ru-RU"/>
            </w:rPr>
          </w:pPr>
          <w:del w:id="53" w:author="Dmitry Orlov" w:date="2016-03-08T13:19:00Z">
            <w:r w:rsidRPr="0022594D" w:rsidDel="0022594D">
              <w:rPr>
                <w:rStyle w:val="Hyperlink"/>
                <w:rFonts w:ascii="Arial" w:hAnsi="Arial" w:cs="Arial"/>
                <w:noProof/>
                <w:color w:val="000000" w:themeColor="text1"/>
              </w:rPr>
              <w:delText>Table of contents</w:delText>
            </w:r>
            <w:r w:rsidRPr="00B912C2" w:rsidDel="0022594D">
              <w:rPr>
                <w:rFonts w:ascii="Arial" w:hAnsi="Arial" w:cs="Arial"/>
                <w:noProof/>
                <w:webHidden/>
                <w:color w:val="000000" w:themeColor="text1"/>
              </w:rPr>
              <w:tab/>
              <w:delText>2</w:delText>
            </w:r>
          </w:del>
        </w:p>
        <w:p w14:paraId="42FDA570" w14:textId="77777777" w:rsidR="00C26292" w:rsidRPr="00B912C2" w:rsidDel="0022594D" w:rsidRDefault="00C26292" w:rsidP="00C26292">
          <w:pPr>
            <w:pStyle w:val="TOC1"/>
            <w:tabs>
              <w:tab w:val="right" w:leader="dot" w:pos="9345"/>
            </w:tabs>
            <w:rPr>
              <w:del w:id="54" w:author="Dmitry Orlov" w:date="2016-03-08T13:19:00Z"/>
              <w:rFonts w:ascii="Arial" w:hAnsi="Arial" w:cs="Arial"/>
              <w:noProof/>
              <w:color w:val="000000" w:themeColor="text1"/>
              <w:lang w:val="ru-RU" w:eastAsia="ru-RU"/>
            </w:rPr>
          </w:pPr>
          <w:del w:id="55" w:author="Dmitry Orlov" w:date="2016-03-08T13:19:00Z">
            <w:r w:rsidRPr="0022594D" w:rsidDel="0022594D">
              <w:rPr>
                <w:rStyle w:val="Hyperlink"/>
                <w:rFonts w:ascii="Arial" w:hAnsi="Arial" w:cs="Arial"/>
                <w:noProof/>
                <w:color w:val="000000" w:themeColor="text1"/>
              </w:rPr>
              <w:delText>Project Plan</w:delText>
            </w:r>
            <w:r w:rsidRPr="00B912C2" w:rsidDel="0022594D">
              <w:rPr>
                <w:rFonts w:ascii="Arial" w:hAnsi="Arial" w:cs="Arial"/>
                <w:noProof/>
                <w:webHidden/>
                <w:color w:val="000000" w:themeColor="text1"/>
              </w:rPr>
              <w:tab/>
              <w:delText>3</w:delText>
            </w:r>
          </w:del>
        </w:p>
        <w:p w14:paraId="17C09015" w14:textId="77777777" w:rsidR="00C26292" w:rsidRPr="00B912C2" w:rsidDel="0022594D" w:rsidRDefault="00C26292" w:rsidP="00C26292">
          <w:pPr>
            <w:pStyle w:val="TOC2"/>
            <w:tabs>
              <w:tab w:val="right" w:leader="dot" w:pos="9345"/>
            </w:tabs>
            <w:rPr>
              <w:del w:id="56" w:author="Dmitry Orlov" w:date="2016-03-08T13:19:00Z"/>
              <w:rFonts w:ascii="Arial" w:hAnsi="Arial" w:cs="Arial"/>
              <w:noProof/>
              <w:color w:val="000000" w:themeColor="text1"/>
              <w:lang w:val="ru-RU" w:eastAsia="ru-RU"/>
            </w:rPr>
          </w:pPr>
          <w:del w:id="57" w:author="Dmitry Orlov" w:date="2016-03-08T13:19:00Z">
            <w:r w:rsidRPr="0022594D" w:rsidDel="0022594D">
              <w:rPr>
                <w:rStyle w:val="Hyperlink"/>
                <w:rFonts w:ascii="Arial" w:hAnsi="Arial" w:cs="Arial"/>
                <w:noProof/>
                <w:color w:val="000000" w:themeColor="text1"/>
              </w:rPr>
              <w:delText>Overview:</w:delText>
            </w:r>
            <w:r w:rsidRPr="00B912C2" w:rsidDel="0022594D">
              <w:rPr>
                <w:rFonts w:ascii="Arial" w:hAnsi="Arial" w:cs="Arial"/>
                <w:noProof/>
                <w:webHidden/>
                <w:color w:val="000000" w:themeColor="text1"/>
              </w:rPr>
              <w:tab/>
              <w:delText>3</w:delText>
            </w:r>
          </w:del>
        </w:p>
        <w:p w14:paraId="516439AA" w14:textId="77777777" w:rsidR="00C26292" w:rsidRPr="00B912C2" w:rsidDel="0022594D" w:rsidRDefault="00C26292" w:rsidP="00C26292">
          <w:pPr>
            <w:pStyle w:val="TOC2"/>
            <w:tabs>
              <w:tab w:val="right" w:leader="dot" w:pos="9345"/>
            </w:tabs>
            <w:rPr>
              <w:del w:id="58" w:author="Dmitry Orlov" w:date="2016-03-08T13:19:00Z"/>
              <w:rFonts w:ascii="Arial" w:hAnsi="Arial" w:cs="Arial"/>
              <w:noProof/>
              <w:color w:val="000000" w:themeColor="text1"/>
              <w:lang w:val="ru-RU" w:eastAsia="ru-RU"/>
            </w:rPr>
          </w:pPr>
          <w:del w:id="59" w:author="Dmitry Orlov" w:date="2016-03-08T13:19:00Z">
            <w:r w:rsidRPr="0022594D" w:rsidDel="0022594D">
              <w:rPr>
                <w:rStyle w:val="Hyperlink"/>
                <w:rFonts w:ascii="Arial" w:hAnsi="Arial" w:cs="Arial"/>
                <w:noProof/>
                <w:color w:val="000000" w:themeColor="text1"/>
              </w:rPr>
              <w:delText>Formal client:</w:delText>
            </w:r>
            <w:r w:rsidRPr="00B912C2" w:rsidDel="0022594D">
              <w:rPr>
                <w:rFonts w:ascii="Arial" w:hAnsi="Arial" w:cs="Arial"/>
                <w:noProof/>
                <w:webHidden/>
                <w:color w:val="000000" w:themeColor="text1"/>
              </w:rPr>
              <w:tab/>
              <w:delText>3</w:delText>
            </w:r>
          </w:del>
        </w:p>
        <w:p w14:paraId="0D0505E7" w14:textId="77777777" w:rsidR="00C26292" w:rsidRPr="00B912C2" w:rsidDel="0022594D" w:rsidRDefault="00C26292" w:rsidP="00C26292">
          <w:pPr>
            <w:pStyle w:val="TOC2"/>
            <w:tabs>
              <w:tab w:val="right" w:leader="dot" w:pos="9345"/>
            </w:tabs>
            <w:rPr>
              <w:del w:id="60" w:author="Dmitry Orlov" w:date="2016-03-08T13:19:00Z"/>
              <w:rFonts w:ascii="Arial" w:hAnsi="Arial" w:cs="Arial"/>
              <w:noProof/>
              <w:color w:val="000000" w:themeColor="text1"/>
              <w:lang w:val="ru-RU" w:eastAsia="ru-RU"/>
            </w:rPr>
          </w:pPr>
          <w:del w:id="61" w:author="Dmitry Orlov" w:date="2016-03-08T13:19:00Z">
            <w:r w:rsidRPr="0022594D" w:rsidDel="0022594D">
              <w:rPr>
                <w:rStyle w:val="Hyperlink"/>
                <w:rFonts w:ascii="Arial" w:hAnsi="Arial" w:cs="Arial"/>
                <w:noProof/>
                <w:color w:val="000000" w:themeColor="text1"/>
              </w:rPr>
              <w:delText>Project Team:</w:delText>
            </w:r>
            <w:r w:rsidRPr="00B912C2" w:rsidDel="0022594D">
              <w:rPr>
                <w:rFonts w:ascii="Arial" w:hAnsi="Arial" w:cs="Arial"/>
                <w:noProof/>
                <w:webHidden/>
                <w:color w:val="000000" w:themeColor="text1"/>
              </w:rPr>
              <w:tab/>
              <w:delText>3</w:delText>
            </w:r>
          </w:del>
        </w:p>
        <w:p w14:paraId="14C02BEA" w14:textId="77777777" w:rsidR="00C26292" w:rsidRPr="00B912C2" w:rsidDel="0022594D" w:rsidRDefault="00C26292" w:rsidP="00C26292">
          <w:pPr>
            <w:pStyle w:val="TOC2"/>
            <w:tabs>
              <w:tab w:val="right" w:leader="dot" w:pos="9345"/>
            </w:tabs>
            <w:rPr>
              <w:del w:id="62" w:author="Dmitry Orlov" w:date="2016-03-08T13:19:00Z"/>
              <w:rFonts w:ascii="Arial" w:hAnsi="Arial" w:cs="Arial"/>
              <w:noProof/>
              <w:color w:val="000000" w:themeColor="text1"/>
              <w:lang w:val="ru-RU" w:eastAsia="ru-RU"/>
            </w:rPr>
          </w:pPr>
          <w:del w:id="63" w:author="Dmitry Orlov" w:date="2016-03-08T13:19:00Z">
            <w:r w:rsidRPr="0022594D" w:rsidDel="0022594D">
              <w:rPr>
                <w:rStyle w:val="Hyperlink"/>
                <w:rFonts w:ascii="Arial" w:hAnsi="Arial" w:cs="Arial"/>
                <w:noProof/>
                <w:color w:val="000000" w:themeColor="text1"/>
              </w:rPr>
              <w:delText>Current situation:</w:delText>
            </w:r>
            <w:r w:rsidRPr="00B912C2" w:rsidDel="0022594D">
              <w:rPr>
                <w:rFonts w:ascii="Arial" w:hAnsi="Arial" w:cs="Arial"/>
                <w:noProof/>
                <w:webHidden/>
                <w:color w:val="000000" w:themeColor="text1"/>
              </w:rPr>
              <w:tab/>
              <w:delText>4</w:delText>
            </w:r>
          </w:del>
        </w:p>
        <w:p w14:paraId="2B615DF1" w14:textId="77777777" w:rsidR="00C26292" w:rsidRPr="00B912C2" w:rsidDel="0022594D" w:rsidRDefault="00C26292" w:rsidP="00C26292">
          <w:pPr>
            <w:pStyle w:val="TOC2"/>
            <w:tabs>
              <w:tab w:val="right" w:leader="dot" w:pos="9345"/>
            </w:tabs>
            <w:rPr>
              <w:del w:id="64" w:author="Dmitry Orlov" w:date="2016-03-08T13:19:00Z"/>
              <w:rFonts w:ascii="Arial" w:hAnsi="Arial" w:cs="Arial"/>
              <w:noProof/>
              <w:color w:val="000000" w:themeColor="text1"/>
              <w:lang w:val="ru-RU" w:eastAsia="ru-RU"/>
            </w:rPr>
          </w:pPr>
          <w:del w:id="65" w:author="Dmitry Orlov" w:date="2016-03-08T13:19:00Z">
            <w:r w:rsidRPr="0022594D" w:rsidDel="0022594D">
              <w:rPr>
                <w:rStyle w:val="Hyperlink"/>
                <w:rFonts w:ascii="Arial" w:hAnsi="Arial" w:cs="Arial"/>
                <w:noProof/>
                <w:color w:val="000000" w:themeColor="text1"/>
              </w:rPr>
              <w:delText>Project justification:</w:delText>
            </w:r>
            <w:r w:rsidRPr="00B912C2" w:rsidDel="0022594D">
              <w:rPr>
                <w:rFonts w:ascii="Arial" w:hAnsi="Arial" w:cs="Arial"/>
                <w:noProof/>
                <w:webHidden/>
                <w:color w:val="000000" w:themeColor="text1"/>
              </w:rPr>
              <w:tab/>
              <w:delText>4</w:delText>
            </w:r>
          </w:del>
        </w:p>
        <w:p w14:paraId="515DA74A" w14:textId="77777777" w:rsidR="00C26292" w:rsidRPr="00B912C2" w:rsidDel="0022594D" w:rsidRDefault="00C26292" w:rsidP="00C26292">
          <w:pPr>
            <w:pStyle w:val="TOC2"/>
            <w:tabs>
              <w:tab w:val="right" w:leader="dot" w:pos="9345"/>
            </w:tabs>
            <w:rPr>
              <w:del w:id="66" w:author="Dmitry Orlov" w:date="2016-03-08T13:19:00Z"/>
              <w:rFonts w:ascii="Arial" w:hAnsi="Arial" w:cs="Arial"/>
              <w:noProof/>
              <w:color w:val="000000" w:themeColor="text1"/>
              <w:lang w:val="ru-RU" w:eastAsia="ru-RU"/>
            </w:rPr>
          </w:pPr>
          <w:del w:id="67" w:author="Dmitry Orlov" w:date="2016-03-08T13:19:00Z">
            <w:r w:rsidRPr="0022594D" w:rsidDel="0022594D">
              <w:rPr>
                <w:rStyle w:val="Hyperlink"/>
                <w:rFonts w:ascii="Arial" w:hAnsi="Arial" w:cs="Arial"/>
                <w:noProof/>
                <w:color w:val="000000" w:themeColor="text1"/>
              </w:rPr>
              <w:delText>Problem description:</w:delText>
            </w:r>
            <w:r w:rsidRPr="00B912C2" w:rsidDel="0022594D">
              <w:rPr>
                <w:rFonts w:ascii="Arial" w:hAnsi="Arial" w:cs="Arial"/>
                <w:noProof/>
                <w:webHidden/>
                <w:color w:val="000000" w:themeColor="text1"/>
              </w:rPr>
              <w:tab/>
              <w:delText>4</w:delText>
            </w:r>
          </w:del>
        </w:p>
        <w:p w14:paraId="10E79954" w14:textId="77777777" w:rsidR="00C26292" w:rsidRPr="00B912C2" w:rsidDel="0022594D" w:rsidRDefault="00C26292" w:rsidP="00C26292">
          <w:pPr>
            <w:pStyle w:val="TOC2"/>
            <w:tabs>
              <w:tab w:val="right" w:leader="dot" w:pos="9345"/>
            </w:tabs>
            <w:rPr>
              <w:del w:id="68" w:author="Dmitry Orlov" w:date="2016-03-08T13:19:00Z"/>
              <w:rFonts w:ascii="Arial" w:hAnsi="Arial" w:cs="Arial"/>
              <w:noProof/>
              <w:color w:val="000000" w:themeColor="text1"/>
              <w:lang w:val="ru-RU" w:eastAsia="ru-RU"/>
            </w:rPr>
          </w:pPr>
          <w:del w:id="69" w:author="Dmitry Orlov" w:date="2016-03-08T13:19:00Z">
            <w:r w:rsidRPr="0022594D" w:rsidDel="0022594D">
              <w:rPr>
                <w:rStyle w:val="Hyperlink"/>
                <w:rFonts w:ascii="Arial" w:hAnsi="Arial" w:cs="Arial"/>
                <w:noProof/>
                <w:color w:val="000000" w:themeColor="text1"/>
              </w:rPr>
              <w:delText>Project goal:</w:delText>
            </w:r>
            <w:r w:rsidRPr="00B912C2" w:rsidDel="0022594D">
              <w:rPr>
                <w:rFonts w:ascii="Arial" w:hAnsi="Arial" w:cs="Arial"/>
                <w:noProof/>
                <w:webHidden/>
                <w:color w:val="000000" w:themeColor="text1"/>
              </w:rPr>
              <w:tab/>
              <w:delText>5</w:delText>
            </w:r>
          </w:del>
        </w:p>
        <w:p w14:paraId="1FF1DE05" w14:textId="77777777" w:rsidR="00C26292" w:rsidRPr="00B912C2" w:rsidDel="0022594D" w:rsidRDefault="00C26292" w:rsidP="00C26292">
          <w:pPr>
            <w:pStyle w:val="TOC2"/>
            <w:tabs>
              <w:tab w:val="right" w:leader="dot" w:pos="9345"/>
            </w:tabs>
            <w:rPr>
              <w:del w:id="70" w:author="Dmitry Orlov" w:date="2016-03-08T13:19:00Z"/>
              <w:rFonts w:ascii="Arial" w:hAnsi="Arial" w:cs="Arial"/>
              <w:noProof/>
              <w:color w:val="000000" w:themeColor="text1"/>
              <w:lang w:val="ru-RU" w:eastAsia="ru-RU"/>
            </w:rPr>
          </w:pPr>
          <w:del w:id="71" w:author="Dmitry Orlov" w:date="2016-03-08T13:19:00Z">
            <w:r w:rsidRPr="0022594D" w:rsidDel="0022594D">
              <w:rPr>
                <w:rStyle w:val="Hyperlink"/>
                <w:rFonts w:ascii="Arial" w:hAnsi="Arial" w:cs="Arial"/>
                <w:noProof/>
                <w:color w:val="000000" w:themeColor="text1"/>
              </w:rPr>
              <w:delText>Deliverables and non-deliverables:</w:delText>
            </w:r>
            <w:r w:rsidRPr="00B912C2" w:rsidDel="0022594D">
              <w:rPr>
                <w:rFonts w:ascii="Arial" w:hAnsi="Arial" w:cs="Arial"/>
                <w:noProof/>
                <w:webHidden/>
                <w:color w:val="000000" w:themeColor="text1"/>
              </w:rPr>
              <w:tab/>
              <w:delText>5</w:delText>
            </w:r>
          </w:del>
        </w:p>
        <w:p w14:paraId="1CDF29A1" w14:textId="77777777" w:rsidR="00C26292" w:rsidRPr="00B912C2" w:rsidDel="0022594D" w:rsidRDefault="00C26292" w:rsidP="00C26292">
          <w:pPr>
            <w:pStyle w:val="TOC3"/>
            <w:tabs>
              <w:tab w:val="right" w:leader="dot" w:pos="9345"/>
            </w:tabs>
            <w:rPr>
              <w:del w:id="72" w:author="Dmitry Orlov" w:date="2016-03-08T13:19:00Z"/>
              <w:rFonts w:ascii="Arial" w:hAnsi="Arial" w:cs="Arial"/>
              <w:noProof/>
              <w:color w:val="000000" w:themeColor="text1"/>
              <w:lang w:val="ru-RU" w:eastAsia="ru-RU"/>
            </w:rPr>
          </w:pPr>
          <w:del w:id="73" w:author="Dmitry Orlov" w:date="2016-03-08T13:19:00Z">
            <w:r w:rsidRPr="0022594D" w:rsidDel="0022594D">
              <w:rPr>
                <w:rStyle w:val="Hyperlink"/>
                <w:rFonts w:ascii="Arial" w:hAnsi="Arial" w:cs="Arial"/>
                <w:noProof/>
                <w:color w:val="000000" w:themeColor="text1"/>
              </w:rPr>
              <w:delText>Deliverables</w:delText>
            </w:r>
            <w:r w:rsidRPr="00B912C2" w:rsidDel="0022594D">
              <w:rPr>
                <w:rFonts w:ascii="Arial" w:hAnsi="Arial" w:cs="Arial"/>
                <w:noProof/>
                <w:webHidden/>
                <w:color w:val="000000" w:themeColor="text1"/>
              </w:rPr>
              <w:tab/>
              <w:delText>5</w:delText>
            </w:r>
          </w:del>
        </w:p>
        <w:p w14:paraId="384CC7BA" w14:textId="77777777" w:rsidR="00C26292" w:rsidRPr="00B912C2" w:rsidDel="0022594D" w:rsidRDefault="00C26292" w:rsidP="00C26292">
          <w:pPr>
            <w:pStyle w:val="TOC3"/>
            <w:tabs>
              <w:tab w:val="right" w:leader="dot" w:pos="9345"/>
            </w:tabs>
            <w:rPr>
              <w:del w:id="74" w:author="Dmitry Orlov" w:date="2016-03-08T13:19:00Z"/>
              <w:rFonts w:ascii="Arial" w:hAnsi="Arial" w:cs="Arial"/>
              <w:noProof/>
              <w:color w:val="000000" w:themeColor="text1"/>
              <w:lang w:val="ru-RU" w:eastAsia="ru-RU"/>
            </w:rPr>
          </w:pPr>
          <w:del w:id="75" w:author="Dmitry Orlov" w:date="2016-03-08T13:19:00Z">
            <w:r w:rsidRPr="0022594D" w:rsidDel="0022594D">
              <w:rPr>
                <w:rStyle w:val="Hyperlink"/>
                <w:rFonts w:ascii="Arial" w:hAnsi="Arial" w:cs="Arial"/>
                <w:noProof/>
                <w:color w:val="000000" w:themeColor="text1"/>
              </w:rPr>
              <w:delText>Non-Deliverables</w:delText>
            </w:r>
            <w:r w:rsidRPr="00B912C2" w:rsidDel="0022594D">
              <w:rPr>
                <w:rFonts w:ascii="Arial" w:hAnsi="Arial" w:cs="Arial"/>
                <w:noProof/>
                <w:webHidden/>
                <w:color w:val="000000" w:themeColor="text1"/>
              </w:rPr>
              <w:tab/>
              <w:delText>5</w:delText>
            </w:r>
          </w:del>
        </w:p>
        <w:p w14:paraId="7496F3EC" w14:textId="77777777" w:rsidR="00C26292" w:rsidRPr="00B912C2" w:rsidDel="0022594D" w:rsidRDefault="00C26292" w:rsidP="00C26292">
          <w:pPr>
            <w:pStyle w:val="TOC2"/>
            <w:tabs>
              <w:tab w:val="right" w:leader="dot" w:pos="9345"/>
            </w:tabs>
            <w:rPr>
              <w:del w:id="76" w:author="Dmitry Orlov" w:date="2016-03-08T13:19:00Z"/>
              <w:rFonts w:ascii="Arial" w:hAnsi="Arial" w:cs="Arial"/>
              <w:noProof/>
              <w:color w:val="000000" w:themeColor="text1"/>
              <w:lang w:val="ru-RU" w:eastAsia="ru-RU"/>
            </w:rPr>
          </w:pPr>
          <w:del w:id="77" w:author="Dmitry Orlov" w:date="2016-03-08T13:19:00Z">
            <w:r w:rsidRPr="0022594D" w:rsidDel="0022594D">
              <w:rPr>
                <w:rStyle w:val="Hyperlink"/>
                <w:rFonts w:ascii="Arial" w:hAnsi="Arial" w:cs="Arial"/>
                <w:noProof/>
                <w:color w:val="000000" w:themeColor="text1"/>
              </w:rPr>
              <w:delText>Constraints:</w:delText>
            </w:r>
            <w:r w:rsidRPr="00B912C2" w:rsidDel="0022594D">
              <w:rPr>
                <w:rFonts w:ascii="Arial" w:hAnsi="Arial" w:cs="Arial"/>
                <w:noProof/>
                <w:webHidden/>
                <w:color w:val="000000" w:themeColor="text1"/>
              </w:rPr>
              <w:tab/>
              <w:delText>6</w:delText>
            </w:r>
          </w:del>
        </w:p>
        <w:p w14:paraId="5E189E44" w14:textId="77777777" w:rsidR="00C26292" w:rsidRPr="00B912C2" w:rsidDel="0022594D" w:rsidRDefault="00C26292" w:rsidP="00C26292">
          <w:pPr>
            <w:pStyle w:val="TOC1"/>
            <w:tabs>
              <w:tab w:val="right" w:leader="dot" w:pos="9345"/>
            </w:tabs>
            <w:rPr>
              <w:del w:id="78" w:author="Dmitry Orlov" w:date="2016-03-08T13:19:00Z"/>
              <w:rFonts w:ascii="Arial" w:hAnsi="Arial" w:cs="Arial"/>
              <w:noProof/>
              <w:color w:val="000000" w:themeColor="text1"/>
              <w:lang w:val="ru-RU" w:eastAsia="ru-RU"/>
            </w:rPr>
          </w:pPr>
          <w:del w:id="79" w:author="Dmitry Orlov" w:date="2016-03-08T13:19:00Z">
            <w:r w:rsidRPr="0022594D" w:rsidDel="0022594D">
              <w:rPr>
                <w:rStyle w:val="Hyperlink"/>
                <w:rFonts w:ascii="Arial" w:hAnsi="Arial" w:cs="Arial"/>
                <w:noProof/>
                <w:color w:val="000000" w:themeColor="text1"/>
              </w:rPr>
              <w:delText>Project phasing:</w:delText>
            </w:r>
            <w:r w:rsidRPr="00B912C2" w:rsidDel="0022594D">
              <w:rPr>
                <w:rFonts w:ascii="Arial" w:hAnsi="Arial" w:cs="Arial"/>
                <w:noProof/>
                <w:webHidden/>
                <w:color w:val="000000" w:themeColor="text1"/>
              </w:rPr>
              <w:tab/>
              <w:delText>7</w:delText>
            </w:r>
          </w:del>
        </w:p>
        <w:p w14:paraId="717C8884" w14:textId="77777777" w:rsidR="00C26292" w:rsidRPr="00B912C2" w:rsidDel="0022594D" w:rsidRDefault="00C26292" w:rsidP="00C26292">
          <w:pPr>
            <w:pStyle w:val="TOC2"/>
            <w:tabs>
              <w:tab w:val="right" w:leader="dot" w:pos="9345"/>
            </w:tabs>
            <w:rPr>
              <w:del w:id="80" w:author="Dmitry Orlov" w:date="2016-03-08T13:19:00Z"/>
              <w:rFonts w:ascii="Arial" w:hAnsi="Arial" w:cs="Arial"/>
              <w:noProof/>
              <w:color w:val="000000" w:themeColor="text1"/>
              <w:lang w:val="ru-RU" w:eastAsia="ru-RU"/>
            </w:rPr>
          </w:pPr>
          <w:del w:id="81" w:author="Dmitry Orlov" w:date="2016-03-08T13:19:00Z">
            <w:r w:rsidRPr="0022594D" w:rsidDel="0022594D">
              <w:rPr>
                <w:rStyle w:val="Hyperlink"/>
                <w:rFonts w:ascii="Arial" w:hAnsi="Arial" w:cs="Arial"/>
                <w:noProof/>
                <w:color w:val="000000" w:themeColor="text1"/>
              </w:rPr>
              <w:delText>Phase 1:</w:delText>
            </w:r>
            <w:r w:rsidRPr="00B912C2" w:rsidDel="0022594D">
              <w:rPr>
                <w:rFonts w:ascii="Arial" w:hAnsi="Arial" w:cs="Arial"/>
                <w:noProof/>
                <w:webHidden/>
                <w:color w:val="000000" w:themeColor="text1"/>
              </w:rPr>
              <w:tab/>
              <w:delText>7</w:delText>
            </w:r>
          </w:del>
        </w:p>
        <w:p w14:paraId="518E2CC8" w14:textId="77777777" w:rsidR="00C26292" w:rsidRPr="00B912C2" w:rsidDel="0022594D" w:rsidRDefault="00C26292" w:rsidP="00C26292">
          <w:pPr>
            <w:pStyle w:val="TOC2"/>
            <w:tabs>
              <w:tab w:val="right" w:leader="dot" w:pos="9345"/>
            </w:tabs>
            <w:rPr>
              <w:del w:id="82" w:author="Dmitry Orlov" w:date="2016-03-08T13:19:00Z"/>
              <w:rFonts w:ascii="Arial" w:hAnsi="Arial" w:cs="Arial"/>
              <w:noProof/>
              <w:color w:val="000000" w:themeColor="text1"/>
              <w:lang w:val="ru-RU" w:eastAsia="ru-RU"/>
            </w:rPr>
          </w:pPr>
          <w:del w:id="83" w:author="Dmitry Orlov" w:date="2016-03-08T13:19:00Z">
            <w:r w:rsidRPr="0022594D" w:rsidDel="0022594D">
              <w:rPr>
                <w:rStyle w:val="Hyperlink"/>
                <w:rFonts w:ascii="Arial" w:hAnsi="Arial" w:cs="Arial"/>
                <w:noProof/>
                <w:color w:val="000000" w:themeColor="text1"/>
              </w:rPr>
              <w:delText>Phase 2:</w:delText>
            </w:r>
            <w:r w:rsidRPr="00B912C2" w:rsidDel="0022594D">
              <w:rPr>
                <w:rFonts w:ascii="Arial" w:hAnsi="Arial" w:cs="Arial"/>
                <w:noProof/>
                <w:webHidden/>
                <w:color w:val="000000" w:themeColor="text1"/>
              </w:rPr>
              <w:tab/>
              <w:delText>8</w:delText>
            </w:r>
          </w:del>
        </w:p>
        <w:p w14:paraId="5658E62C" w14:textId="77777777" w:rsidR="00C26292" w:rsidRPr="00B912C2" w:rsidRDefault="00C26292" w:rsidP="00C26292">
          <w:pPr>
            <w:pStyle w:val="Default"/>
            <w:rPr>
              <w:rFonts w:ascii="Arial" w:hAnsi="Arial" w:cs="Arial"/>
              <w:b/>
              <w:bCs/>
              <w:noProof/>
              <w:color w:val="000000" w:themeColor="text1"/>
            </w:rPr>
          </w:pPr>
          <w:r w:rsidRPr="00B912C2">
            <w:rPr>
              <w:rFonts w:ascii="Arial" w:hAnsi="Arial" w:cs="Arial"/>
              <w:b/>
              <w:bCs/>
              <w:noProof/>
              <w:color w:val="000000" w:themeColor="text1"/>
            </w:rPr>
            <w:fldChar w:fldCharType="end"/>
          </w:r>
        </w:p>
      </w:sdtContent>
    </w:sdt>
    <w:p w14:paraId="2B8306F1" w14:textId="77777777" w:rsidR="00F64652" w:rsidRPr="00B912C2" w:rsidRDefault="00AB1130" w:rsidP="00C26292">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ab/>
      </w:r>
    </w:p>
    <w:p w14:paraId="5CAE2709" w14:textId="77777777" w:rsidR="00BF0B7A" w:rsidRPr="00B912C2" w:rsidRDefault="00437614" w:rsidP="00BF0B7A">
      <w:pPr>
        <w:pStyle w:val="Default"/>
        <w:rPr>
          <w:rFonts w:ascii="Arial" w:hAnsi="Arial" w:cs="Arial"/>
          <w:color w:val="000000" w:themeColor="text1"/>
        </w:rPr>
      </w:pPr>
      <w:r w:rsidRPr="00B912C2">
        <w:rPr>
          <w:rFonts w:ascii="Arial" w:hAnsi="Arial" w:cs="Arial"/>
          <w:b/>
          <w:bCs/>
          <w:color w:val="000000" w:themeColor="text1"/>
          <w:sz w:val="23"/>
          <w:szCs w:val="23"/>
          <w:lang w:val="en-US"/>
        </w:rPr>
        <w:br w:type="page"/>
      </w:r>
    </w:p>
    <w:p w14:paraId="201C7C28" w14:textId="77777777" w:rsidR="00BF0B7A" w:rsidRPr="00450446" w:rsidRDefault="00BF0B7A" w:rsidP="00BF0B7A">
      <w:pPr>
        <w:pStyle w:val="Heading1"/>
        <w:rPr>
          <w:rFonts w:ascii="Arial" w:hAnsi="Arial" w:cs="Arial"/>
          <w:b/>
          <w:color w:val="000000" w:themeColor="text1"/>
          <w:lang w:val="en-US"/>
        </w:rPr>
      </w:pPr>
      <w:bookmarkStart w:id="84" w:name="_Toc445206489"/>
      <w:r w:rsidRPr="00450446">
        <w:rPr>
          <w:rFonts w:ascii="Arial" w:hAnsi="Arial" w:cs="Arial"/>
          <w:b/>
          <w:color w:val="000000" w:themeColor="text1"/>
          <w:lang w:val="en-US"/>
        </w:rPr>
        <w:lastRenderedPageBreak/>
        <w:t>Project Plan</w:t>
      </w:r>
      <w:bookmarkEnd w:id="84"/>
    </w:p>
    <w:p w14:paraId="7FD3D5FB" w14:textId="77777777" w:rsidR="00C26292" w:rsidRPr="00B912C2" w:rsidRDefault="00C26292" w:rsidP="00C26292">
      <w:pPr>
        <w:rPr>
          <w:rFonts w:ascii="Arial" w:hAnsi="Arial" w:cs="Arial"/>
          <w:lang w:val="en-US"/>
        </w:rPr>
      </w:pPr>
    </w:p>
    <w:p w14:paraId="7CC4FB03" w14:textId="77777777" w:rsidR="00D955E6" w:rsidRPr="00450446" w:rsidRDefault="00D955E6" w:rsidP="00BF0B7A">
      <w:pPr>
        <w:pStyle w:val="Heading2"/>
        <w:rPr>
          <w:rFonts w:ascii="Arial" w:hAnsi="Arial" w:cs="Arial"/>
          <w:b/>
          <w:color w:val="000000" w:themeColor="text1"/>
          <w:lang w:val="en-US"/>
        </w:rPr>
      </w:pPr>
      <w:bookmarkStart w:id="85" w:name="_Toc445206490"/>
      <w:r w:rsidRPr="00450446">
        <w:rPr>
          <w:rFonts w:ascii="Arial" w:hAnsi="Arial" w:cs="Arial"/>
          <w:b/>
          <w:color w:val="000000" w:themeColor="text1"/>
          <w:lang w:val="en-US"/>
        </w:rPr>
        <w:t>Overview:</w:t>
      </w:r>
      <w:bookmarkEnd w:id="85"/>
      <w:r w:rsidRPr="00450446">
        <w:rPr>
          <w:rFonts w:ascii="Arial" w:hAnsi="Arial" w:cs="Arial"/>
          <w:b/>
          <w:color w:val="000000" w:themeColor="text1"/>
          <w:lang w:val="en-US"/>
        </w:rPr>
        <w:t xml:space="preserve"> </w:t>
      </w:r>
    </w:p>
    <w:p w14:paraId="2BDE939C" w14:textId="77777777" w:rsidR="00D955E6" w:rsidRPr="00B912C2" w:rsidRDefault="00D955E6" w:rsidP="00D955E6">
      <w:pPr>
        <w:pStyle w:val="Default"/>
        <w:rPr>
          <w:rFonts w:ascii="Arial" w:hAnsi="Arial" w:cs="Arial"/>
          <w:color w:val="000000" w:themeColor="text1"/>
          <w:sz w:val="22"/>
          <w:szCs w:val="22"/>
          <w:lang w:val="en-US"/>
        </w:rPr>
      </w:pPr>
    </w:p>
    <w:p w14:paraId="14D18258" w14:textId="77777777" w:rsidR="00D955E6" w:rsidRPr="00B912C2" w:rsidRDefault="006033F4" w:rsidP="00D955E6">
      <w:pPr>
        <w:pStyle w:val="Default"/>
        <w:rPr>
          <w:rFonts w:ascii="Arial" w:hAnsi="Arial" w:cs="Arial"/>
          <w:b/>
          <w:bCs/>
          <w:color w:val="000000" w:themeColor="text1"/>
          <w:sz w:val="22"/>
          <w:szCs w:val="22"/>
          <w:lang w:val="en-US"/>
        </w:rPr>
      </w:pPr>
      <w:r w:rsidRPr="00B912C2">
        <w:rPr>
          <w:rFonts w:ascii="Arial" w:hAnsi="Arial" w:cs="Arial"/>
          <w:color w:val="000000" w:themeColor="text1"/>
          <w:sz w:val="22"/>
          <w:szCs w:val="22"/>
          <w:lang w:val="en-US"/>
        </w:rPr>
        <w:tab/>
      </w:r>
      <w:r w:rsidR="00D955E6" w:rsidRPr="00B912C2">
        <w:rPr>
          <w:rFonts w:ascii="Arial" w:hAnsi="Arial" w:cs="Arial"/>
          <w:color w:val="000000" w:themeColor="text1"/>
          <w:sz w:val="22"/>
          <w:szCs w:val="22"/>
          <w:lang w:val="en-US"/>
        </w:rPr>
        <w:t xml:space="preserve">Over the duration of </w:t>
      </w:r>
      <w:r w:rsidRPr="00B912C2">
        <w:rPr>
          <w:rFonts w:ascii="Arial" w:hAnsi="Arial" w:cs="Arial"/>
          <w:color w:val="000000" w:themeColor="text1"/>
          <w:sz w:val="22"/>
          <w:szCs w:val="22"/>
          <w:lang w:val="en-US"/>
        </w:rPr>
        <w:t>19</w:t>
      </w:r>
      <w:r w:rsidR="00D955E6" w:rsidRPr="00B912C2">
        <w:rPr>
          <w:rFonts w:ascii="Arial" w:hAnsi="Arial" w:cs="Arial"/>
          <w:color w:val="000000" w:themeColor="text1"/>
          <w:sz w:val="22"/>
          <w:szCs w:val="22"/>
          <w:lang w:val="en-US"/>
        </w:rPr>
        <w:t xml:space="preserve"> </w:t>
      </w:r>
      <w:r w:rsidR="00F64652" w:rsidRPr="00B912C2">
        <w:rPr>
          <w:rFonts w:ascii="Arial" w:hAnsi="Arial" w:cs="Arial"/>
          <w:color w:val="000000" w:themeColor="text1"/>
          <w:sz w:val="22"/>
          <w:szCs w:val="22"/>
          <w:lang w:val="en-US"/>
        </w:rPr>
        <w:t>weeks,</w:t>
      </w:r>
      <w:r w:rsidR="00D955E6" w:rsidRPr="00B912C2">
        <w:rPr>
          <w:rFonts w:ascii="Arial" w:hAnsi="Arial" w:cs="Arial"/>
          <w:color w:val="000000" w:themeColor="text1"/>
          <w:sz w:val="22"/>
          <w:szCs w:val="22"/>
          <w:lang w:val="en-US"/>
        </w:rPr>
        <w:t xml:space="preserve"> our team </w:t>
      </w:r>
      <w:r w:rsidRPr="00B912C2">
        <w:rPr>
          <w:rFonts w:ascii="Arial" w:hAnsi="Arial" w:cs="Arial"/>
          <w:color w:val="000000" w:themeColor="text1"/>
          <w:sz w:val="22"/>
          <w:szCs w:val="22"/>
          <w:lang w:val="en-US"/>
        </w:rPr>
        <w:t xml:space="preserve">will develop a new festival control system for Mr. George. This </w:t>
      </w:r>
      <w:r w:rsidR="00A83F8F" w:rsidRPr="00B912C2">
        <w:rPr>
          <w:rFonts w:ascii="Arial" w:hAnsi="Arial" w:cs="Arial"/>
          <w:color w:val="000000" w:themeColor="text1"/>
          <w:sz w:val="22"/>
          <w:szCs w:val="22"/>
          <w:lang w:val="en-US"/>
        </w:rPr>
        <w:t>system is meant to provide services both for th</w:t>
      </w:r>
      <w:r w:rsidR="002F59F7" w:rsidRPr="00B912C2">
        <w:rPr>
          <w:rFonts w:ascii="Arial" w:hAnsi="Arial" w:cs="Arial"/>
          <w:color w:val="000000" w:themeColor="text1"/>
          <w:sz w:val="22"/>
          <w:szCs w:val="22"/>
          <w:lang w:val="en-US"/>
        </w:rPr>
        <w:t xml:space="preserve">e attendees and the organizers. It will rely on modern technologies and cover most of the event management aspects. </w:t>
      </w:r>
      <w:r w:rsidR="00D3164F" w:rsidRPr="00B912C2">
        <w:rPr>
          <w:rFonts w:ascii="Arial" w:hAnsi="Arial" w:cs="Arial"/>
          <w:color w:val="000000" w:themeColor="text1"/>
          <w:sz w:val="22"/>
          <w:szCs w:val="22"/>
          <w:lang w:val="en-US"/>
        </w:rPr>
        <w:t xml:space="preserve">Our team will implement the full-stack development of the system. It will provide an easier access </w:t>
      </w:r>
      <w:r w:rsidR="005264FE" w:rsidRPr="00B912C2">
        <w:rPr>
          <w:rFonts w:ascii="Arial" w:hAnsi="Arial" w:cs="Arial"/>
          <w:color w:val="000000" w:themeColor="text1"/>
          <w:sz w:val="22"/>
          <w:szCs w:val="22"/>
          <w:lang w:val="en-US"/>
        </w:rPr>
        <w:t xml:space="preserve">for the pre-festival registration for the visitors, </w:t>
      </w:r>
      <w:r w:rsidR="00684BAA" w:rsidRPr="00B912C2">
        <w:rPr>
          <w:rFonts w:ascii="Arial" w:hAnsi="Arial" w:cs="Arial"/>
          <w:color w:val="000000" w:themeColor="text1"/>
          <w:sz w:val="22"/>
          <w:szCs w:val="22"/>
          <w:lang w:val="en-US"/>
        </w:rPr>
        <w:t>during-festival</w:t>
      </w:r>
      <w:r w:rsidR="00AF0DDC" w:rsidRPr="00B912C2">
        <w:rPr>
          <w:rFonts w:ascii="Arial" w:hAnsi="Arial" w:cs="Arial"/>
          <w:color w:val="000000" w:themeColor="text1"/>
          <w:sz w:val="22"/>
          <w:szCs w:val="22"/>
          <w:lang w:val="en-US"/>
        </w:rPr>
        <w:t xml:space="preserve"> access management and</w:t>
      </w:r>
      <w:r w:rsidR="00684BAA" w:rsidRPr="00B912C2">
        <w:rPr>
          <w:rFonts w:ascii="Arial" w:hAnsi="Arial" w:cs="Arial"/>
          <w:color w:val="000000" w:themeColor="text1"/>
          <w:sz w:val="22"/>
          <w:szCs w:val="22"/>
          <w:lang w:val="en-US"/>
        </w:rPr>
        <w:t xml:space="preserve"> </w:t>
      </w:r>
      <w:r w:rsidR="00AF0DDC" w:rsidRPr="00B912C2">
        <w:rPr>
          <w:rFonts w:ascii="Arial" w:hAnsi="Arial" w:cs="Arial"/>
          <w:color w:val="000000" w:themeColor="text1"/>
          <w:sz w:val="22"/>
          <w:szCs w:val="22"/>
          <w:lang w:val="en-US"/>
        </w:rPr>
        <w:t>data tracking.</w:t>
      </w:r>
      <w:r w:rsidR="00684BAA" w:rsidRPr="00B912C2">
        <w:rPr>
          <w:rFonts w:ascii="Arial" w:hAnsi="Arial" w:cs="Arial"/>
          <w:color w:val="000000" w:themeColor="text1"/>
          <w:sz w:val="22"/>
          <w:szCs w:val="22"/>
          <w:lang w:val="en-US"/>
        </w:rPr>
        <w:t xml:space="preserve"> </w:t>
      </w:r>
    </w:p>
    <w:p w14:paraId="44822610" w14:textId="77777777" w:rsidR="00D955E6" w:rsidRPr="00B912C2" w:rsidRDefault="00D955E6" w:rsidP="00D955E6">
      <w:pPr>
        <w:pStyle w:val="Default"/>
        <w:rPr>
          <w:rFonts w:ascii="Arial" w:hAnsi="Arial" w:cs="Arial"/>
          <w:color w:val="000000" w:themeColor="text1"/>
          <w:sz w:val="22"/>
          <w:szCs w:val="22"/>
          <w:lang w:val="en-US"/>
        </w:rPr>
      </w:pPr>
    </w:p>
    <w:p w14:paraId="4FFB0136" w14:textId="77777777" w:rsidR="00D955E6" w:rsidRPr="00450446" w:rsidRDefault="00D955E6" w:rsidP="00BF0B7A">
      <w:pPr>
        <w:pStyle w:val="Heading2"/>
        <w:rPr>
          <w:rFonts w:ascii="Arial" w:hAnsi="Arial" w:cs="Arial"/>
          <w:b/>
          <w:color w:val="000000" w:themeColor="text1"/>
          <w:lang w:val="en-US"/>
        </w:rPr>
      </w:pPr>
      <w:bookmarkStart w:id="86" w:name="_Toc445206491"/>
      <w:r w:rsidRPr="00450446">
        <w:rPr>
          <w:rFonts w:ascii="Arial" w:hAnsi="Arial" w:cs="Arial"/>
          <w:b/>
          <w:color w:val="000000" w:themeColor="text1"/>
          <w:lang w:val="en-US"/>
        </w:rPr>
        <w:t>Formal client:</w:t>
      </w:r>
      <w:bookmarkEnd w:id="86"/>
    </w:p>
    <w:p w14:paraId="6B6A66CE"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6BF6E624" w14:textId="77777777" w:rsidR="00463B10"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Mr. </w:t>
      </w:r>
      <w:r w:rsidR="00E91992"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w:t>
      </w:r>
    </w:p>
    <w:p w14:paraId="79E7F646" w14:textId="77777777" w:rsidR="0059359A" w:rsidRPr="00B912C2" w:rsidRDefault="0059359A" w:rsidP="00D955E6">
      <w:pPr>
        <w:pStyle w:val="Default"/>
        <w:rPr>
          <w:rFonts w:ascii="Arial" w:hAnsi="Arial" w:cs="Arial"/>
          <w:color w:val="000000" w:themeColor="text1"/>
          <w:sz w:val="22"/>
          <w:szCs w:val="22"/>
          <w:lang w:val="en-US"/>
        </w:rPr>
      </w:pPr>
    </w:p>
    <w:p w14:paraId="52DFDDBB"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F0DDC" w:rsidRPr="00B912C2">
        <w:rPr>
          <w:rFonts w:ascii="Arial" w:hAnsi="Arial" w:cs="Arial"/>
          <w:color w:val="000000" w:themeColor="text1"/>
          <w:sz w:val="22"/>
          <w:szCs w:val="22"/>
          <w:lang w:val="en-US"/>
        </w:rPr>
        <w:t>An event administrator from a major event management company based in The Netherlands</w:t>
      </w:r>
      <w:r w:rsidR="00463B10" w:rsidRPr="00B912C2">
        <w:rPr>
          <w:rFonts w:ascii="Arial" w:hAnsi="Arial" w:cs="Arial"/>
          <w:color w:val="000000" w:themeColor="text1"/>
          <w:sz w:val="22"/>
          <w:szCs w:val="22"/>
          <w:lang w:val="en-US"/>
        </w:rPr>
        <w:t xml:space="preserve"> with a large history of successfully organized festivals</w:t>
      </w:r>
      <w:r w:rsidR="00AF0DDC" w:rsidRPr="00B912C2">
        <w:rPr>
          <w:rFonts w:ascii="Arial" w:hAnsi="Arial" w:cs="Arial"/>
          <w:color w:val="000000" w:themeColor="text1"/>
          <w:sz w:val="22"/>
          <w:szCs w:val="22"/>
          <w:lang w:val="en-US"/>
        </w:rPr>
        <w:t>. Hi</w:t>
      </w:r>
      <w:r w:rsidR="00463B10" w:rsidRPr="00B912C2">
        <w:rPr>
          <w:rFonts w:ascii="Arial" w:hAnsi="Arial" w:cs="Arial"/>
          <w:color w:val="000000" w:themeColor="text1"/>
          <w:sz w:val="22"/>
          <w:szCs w:val="22"/>
          <w:lang w:val="en-US"/>
        </w:rPr>
        <w:t>s company is focused mainly on music-related</w:t>
      </w:r>
      <w:r w:rsidR="00AF0DDC" w:rsidRPr="00B912C2">
        <w:rPr>
          <w:rFonts w:ascii="Arial" w:hAnsi="Arial" w:cs="Arial"/>
          <w:color w:val="000000" w:themeColor="text1"/>
          <w:sz w:val="22"/>
          <w:szCs w:val="22"/>
          <w:lang w:val="en-US"/>
        </w:rPr>
        <w:t xml:space="preserve"> events.</w:t>
      </w:r>
      <w:r w:rsidR="00463B10" w:rsidRPr="00B912C2">
        <w:rPr>
          <w:rFonts w:ascii="Arial" w:hAnsi="Arial" w:cs="Arial"/>
          <w:color w:val="000000" w:themeColor="text1"/>
          <w:sz w:val="22"/>
          <w:szCs w:val="22"/>
          <w:lang w:val="en-US"/>
        </w:rPr>
        <w:t xml:space="preserve"> </w:t>
      </w:r>
    </w:p>
    <w:p w14:paraId="714A23F9" w14:textId="77777777" w:rsidR="00381BC5" w:rsidRPr="00B912C2" w:rsidRDefault="00381BC5" w:rsidP="00381BC5">
      <w:pPr>
        <w:pStyle w:val="Default"/>
        <w:rPr>
          <w:rFonts w:ascii="Arial" w:hAnsi="Arial" w:cs="Arial"/>
          <w:color w:val="000000" w:themeColor="text1"/>
          <w:sz w:val="22"/>
          <w:szCs w:val="22"/>
          <w:lang w:val="en-US"/>
        </w:rPr>
      </w:pPr>
    </w:p>
    <w:p w14:paraId="44530DE1" w14:textId="77777777" w:rsidR="0059359A" w:rsidRPr="00B912C2" w:rsidRDefault="0059359A" w:rsidP="00AF0DDC">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Communication between the Soft-Step team and the client is established via our project coordinator. </w:t>
      </w:r>
    </w:p>
    <w:p w14:paraId="4148457C" w14:textId="77777777" w:rsidR="0059359A" w:rsidRPr="00B912C2" w:rsidRDefault="0059359A" w:rsidP="00AF0DDC">
      <w:pPr>
        <w:pStyle w:val="Default"/>
        <w:rPr>
          <w:rFonts w:ascii="Arial" w:hAnsi="Arial" w:cs="Arial"/>
          <w:color w:val="000000" w:themeColor="text1"/>
          <w:sz w:val="22"/>
          <w:szCs w:val="22"/>
          <w:lang w:val="en-US"/>
        </w:rPr>
      </w:pPr>
    </w:p>
    <w:p w14:paraId="0C9E6A3C"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For any additional information about the client contact:</w:t>
      </w:r>
    </w:p>
    <w:p w14:paraId="345E3E83"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1E9102B4" w14:textId="77777777" w:rsidR="0059359A" w:rsidRPr="00B912C2"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nl-NL"/>
        </w:rPr>
        <w:t>Bert Van Gestel.</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Organisation: Fontys Hogeschool ICT / Engelstalige opleiding</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Email: b.vangestel@fontys.nl</w:t>
      </w:r>
      <w:r w:rsidRPr="00B912C2">
        <w:rPr>
          <w:rFonts w:ascii="Arial" w:hAnsi="Arial" w:cs="Arial"/>
          <w:color w:val="000000" w:themeColor="text1"/>
          <w:sz w:val="22"/>
          <w:szCs w:val="22"/>
          <w:lang w:val="nl-NL"/>
        </w:rPr>
        <w:tab/>
      </w:r>
    </w:p>
    <w:p w14:paraId="3C21886F" w14:textId="77777777" w:rsidR="0059359A" w:rsidRPr="00BC21A7" w:rsidRDefault="0059359A" w:rsidP="0059359A">
      <w:pPr>
        <w:pStyle w:val="Default"/>
        <w:rPr>
          <w:rFonts w:ascii="Arial" w:hAnsi="Arial" w:cs="Arial"/>
          <w:color w:val="000000" w:themeColor="text1"/>
          <w:sz w:val="22"/>
          <w:szCs w:val="22"/>
          <w:lang w:val="nl-NL"/>
          <w:rPrChange w:id="87" w:author="Dmitry Orlov" w:date="2016-03-13T13:10:00Z">
            <w:rPr>
              <w:rFonts w:ascii="Arial" w:hAnsi="Arial" w:cs="Arial"/>
              <w:color w:val="000000" w:themeColor="text1"/>
              <w:sz w:val="22"/>
              <w:szCs w:val="22"/>
              <w:lang w:val="en-US"/>
            </w:rPr>
          </w:rPrChange>
        </w:rPr>
      </w:pPr>
      <w:r w:rsidRPr="00B912C2">
        <w:rPr>
          <w:rFonts w:ascii="Arial" w:hAnsi="Arial" w:cs="Arial"/>
          <w:color w:val="000000" w:themeColor="text1"/>
          <w:sz w:val="22"/>
          <w:szCs w:val="22"/>
          <w:lang w:val="nl-NL"/>
        </w:rPr>
        <w:tab/>
      </w:r>
      <w:r w:rsidRPr="00BC21A7">
        <w:rPr>
          <w:rFonts w:ascii="Arial" w:hAnsi="Arial" w:cs="Arial"/>
          <w:color w:val="000000" w:themeColor="text1"/>
          <w:sz w:val="22"/>
          <w:szCs w:val="22"/>
          <w:lang w:val="nl-NL"/>
          <w:rPrChange w:id="88" w:author="Dmitry Orlov" w:date="2016-03-13T13:10:00Z">
            <w:rPr>
              <w:rFonts w:ascii="Arial" w:hAnsi="Arial" w:cs="Arial"/>
              <w:color w:val="000000" w:themeColor="text1"/>
              <w:sz w:val="22"/>
              <w:szCs w:val="22"/>
              <w:lang w:val="en-US"/>
            </w:rPr>
          </w:rPrChange>
        </w:rPr>
        <w:t>Location: Rachelsmolen 1 Eindhoven</w:t>
      </w:r>
    </w:p>
    <w:p w14:paraId="6D7BEA61" w14:textId="77777777" w:rsidR="00AF0DDC" w:rsidRPr="00BC21A7" w:rsidRDefault="0059359A" w:rsidP="0059359A">
      <w:pPr>
        <w:pStyle w:val="Default"/>
        <w:rPr>
          <w:rFonts w:ascii="Arial" w:hAnsi="Arial" w:cs="Arial"/>
          <w:color w:val="000000" w:themeColor="text1"/>
          <w:sz w:val="22"/>
          <w:szCs w:val="22"/>
          <w:lang w:val="nl-NL"/>
          <w:rPrChange w:id="8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0" w:author="Dmitry Orlov" w:date="2016-03-13T13:10:00Z">
            <w:rPr>
              <w:rFonts w:ascii="Arial" w:hAnsi="Arial" w:cs="Arial"/>
              <w:color w:val="000000" w:themeColor="text1"/>
              <w:sz w:val="22"/>
              <w:szCs w:val="22"/>
              <w:lang w:val="en-US"/>
            </w:rPr>
          </w:rPrChange>
        </w:rPr>
        <w:tab/>
        <w:t>Telephone number: 08850 71186</w:t>
      </w:r>
    </w:p>
    <w:p w14:paraId="45DB8632" w14:textId="77777777" w:rsidR="00AF0DDC" w:rsidRPr="00BC21A7" w:rsidRDefault="00AF0DDC" w:rsidP="00AF0DDC">
      <w:pPr>
        <w:pStyle w:val="Default"/>
        <w:rPr>
          <w:rFonts w:ascii="Arial" w:hAnsi="Arial" w:cs="Arial"/>
          <w:color w:val="000000" w:themeColor="text1"/>
          <w:sz w:val="22"/>
          <w:szCs w:val="22"/>
          <w:u w:val="single"/>
          <w:lang w:val="nl-NL"/>
          <w:rPrChange w:id="91" w:author="Dmitry Orlov" w:date="2016-03-13T13:10:00Z">
            <w:rPr>
              <w:rFonts w:ascii="Arial" w:hAnsi="Arial" w:cs="Arial"/>
              <w:color w:val="000000" w:themeColor="text1"/>
              <w:sz w:val="22"/>
              <w:szCs w:val="22"/>
              <w:u w:val="single"/>
              <w:lang w:val="en-US"/>
            </w:rPr>
          </w:rPrChange>
        </w:rPr>
      </w:pPr>
    </w:p>
    <w:p w14:paraId="11B808DA" w14:textId="77777777" w:rsidR="00D62BFF" w:rsidRPr="00BC21A7" w:rsidRDefault="001729D1" w:rsidP="00D6606C">
      <w:pPr>
        <w:pStyle w:val="Heading2"/>
        <w:rPr>
          <w:rFonts w:ascii="Arial" w:hAnsi="Arial" w:cs="Arial"/>
          <w:b/>
          <w:color w:val="000000" w:themeColor="text1"/>
          <w:lang w:val="nl-NL"/>
          <w:rPrChange w:id="92" w:author="Dmitry Orlov" w:date="2016-03-13T13:10:00Z">
            <w:rPr>
              <w:rFonts w:ascii="Arial" w:hAnsi="Arial" w:cs="Arial"/>
              <w:b/>
              <w:color w:val="000000" w:themeColor="text1"/>
              <w:lang w:val="en-US"/>
            </w:rPr>
          </w:rPrChange>
        </w:rPr>
      </w:pPr>
      <w:bookmarkStart w:id="93" w:name="_Toc445206492"/>
      <w:r w:rsidRPr="00BC21A7">
        <w:rPr>
          <w:rFonts w:ascii="Arial" w:hAnsi="Arial" w:cs="Arial"/>
          <w:b/>
          <w:color w:val="000000" w:themeColor="text1"/>
          <w:lang w:val="nl-NL"/>
          <w:rPrChange w:id="94" w:author="Dmitry Orlov" w:date="2016-03-13T13:10:00Z">
            <w:rPr>
              <w:rFonts w:ascii="Arial" w:hAnsi="Arial" w:cs="Arial"/>
              <w:b/>
              <w:color w:val="000000" w:themeColor="text1"/>
              <w:lang w:val="en-US"/>
            </w:rPr>
          </w:rPrChange>
        </w:rPr>
        <w:t>Project T</w:t>
      </w:r>
      <w:r w:rsidR="00D955E6" w:rsidRPr="00BC21A7">
        <w:rPr>
          <w:rFonts w:ascii="Arial" w:hAnsi="Arial" w:cs="Arial"/>
          <w:b/>
          <w:color w:val="000000" w:themeColor="text1"/>
          <w:lang w:val="nl-NL"/>
          <w:rPrChange w:id="95" w:author="Dmitry Orlov" w:date="2016-03-13T13:10:00Z">
            <w:rPr>
              <w:rFonts w:ascii="Arial" w:hAnsi="Arial" w:cs="Arial"/>
              <w:b/>
              <w:color w:val="000000" w:themeColor="text1"/>
              <w:lang w:val="en-US"/>
            </w:rPr>
          </w:rPrChange>
        </w:rPr>
        <w:t>eam:</w:t>
      </w:r>
      <w:bookmarkEnd w:id="93"/>
      <w:r w:rsidR="00D955E6" w:rsidRPr="00BC21A7">
        <w:rPr>
          <w:rFonts w:ascii="Arial" w:hAnsi="Arial" w:cs="Arial"/>
          <w:b/>
          <w:color w:val="000000" w:themeColor="text1"/>
          <w:lang w:val="nl-NL"/>
          <w:rPrChange w:id="96" w:author="Dmitry Orlov" w:date="2016-03-13T13:10:00Z">
            <w:rPr>
              <w:rFonts w:ascii="Arial" w:hAnsi="Arial" w:cs="Arial"/>
              <w:b/>
              <w:color w:val="000000" w:themeColor="text1"/>
              <w:lang w:val="en-US"/>
            </w:rPr>
          </w:rPrChange>
        </w:rPr>
        <w:t xml:space="preserve"> </w:t>
      </w:r>
      <w:r w:rsidR="00D6606C" w:rsidRPr="00BC21A7">
        <w:rPr>
          <w:rFonts w:ascii="Arial" w:hAnsi="Arial" w:cs="Arial"/>
          <w:b/>
          <w:color w:val="000000" w:themeColor="text1"/>
          <w:lang w:val="nl-NL"/>
          <w:rPrChange w:id="97" w:author="Dmitry Orlov" w:date="2016-03-13T13:10:00Z">
            <w:rPr>
              <w:rFonts w:ascii="Arial" w:hAnsi="Arial" w:cs="Arial"/>
              <w:b/>
              <w:color w:val="000000" w:themeColor="text1"/>
              <w:lang w:val="en-US"/>
            </w:rPr>
          </w:rPrChange>
        </w:rPr>
        <w:br/>
      </w:r>
    </w:p>
    <w:p w14:paraId="5C38611F" w14:textId="77777777" w:rsidR="001729D1" w:rsidRPr="00BC21A7" w:rsidRDefault="008C6699" w:rsidP="00D955E6">
      <w:pPr>
        <w:pStyle w:val="Default"/>
        <w:rPr>
          <w:rFonts w:ascii="Arial" w:hAnsi="Arial" w:cs="Arial"/>
          <w:color w:val="000000" w:themeColor="text1"/>
          <w:sz w:val="22"/>
          <w:szCs w:val="22"/>
          <w:lang w:val="nl-NL"/>
          <w:rPrChange w:id="98"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9" w:author="Dmitry Orlov" w:date="2016-03-13T13:10:00Z">
            <w:rPr>
              <w:rFonts w:ascii="Arial" w:hAnsi="Arial" w:cs="Arial"/>
              <w:color w:val="000000" w:themeColor="text1"/>
              <w:sz w:val="22"/>
              <w:szCs w:val="22"/>
              <w:lang w:val="en-US"/>
            </w:rPr>
          </w:rPrChange>
        </w:rPr>
        <w:tab/>
      </w:r>
      <w:r w:rsidR="00662FF9" w:rsidRPr="00BC21A7">
        <w:rPr>
          <w:rFonts w:ascii="Arial" w:hAnsi="Arial" w:cs="Arial"/>
          <w:color w:val="000000" w:themeColor="text1"/>
          <w:sz w:val="22"/>
          <w:szCs w:val="22"/>
          <w:lang w:val="nl-NL"/>
          <w:rPrChange w:id="100" w:author="Dmitry Orlov" w:date="2016-03-13T13:10:00Z">
            <w:rPr>
              <w:rFonts w:ascii="Arial" w:hAnsi="Arial" w:cs="Arial"/>
              <w:color w:val="000000" w:themeColor="text1"/>
              <w:sz w:val="22"/>
              <w:szCs w:val="22"/>
              <w:lang w:val="en-US"/>
            </w:rPr>
          </w:rPrChange>
        </w:rPr>
        <w:t>Atanas</w:t>
      </w:r>
      <w:r w:rsidR="00D62BFF" w:rsidRPr="00BC21A7">
        <w:rPr>
          <w:rFonts w:ascii="Arial" w:hAnsi="Arial" w:cs="Arial"/>
          <w:color w:val="000000" w:themeColor="text1"/>
          <w:sz w:val="22"/>
          <w:szCs w:val="22"/>
          <w:lang w:val="nl-NL"/>
          <w:rPrChange w:id="101" w:author="Dmitry Orlov" w:date="2016-03-13T13:10:00Z">
            <w:rPr>
              <w:rFonts w:ascii="Arial" w:hAnsi="Arial" w:cs="Arial"/>
              <w:color w:val="000000" w:themeColor="text1"/>
              <w:sz w:val="22"/>
              <w:szCs w:val="22"/>
              <w:lang w:val="en-US"/>
            </w:rPr>
          </w:rPrChange>
        </w:rPr>
        <w:t xml:space="preserve"> </w:t>
      </w:r>
      <w:r w:rsidR="00662FF9" w:rsidRPr="00BC21A7">
        <w:rPr>
          <w:rFonts w:ascii="Arial" w:hAnsi="Arial" w:cs="Arial"/>
          <w:color w:val="000000" w:themeColor="text1"/>
          <w:sz w:val="22"/>
          <w:szCs w:val="22"/>
          <w:lang w:val="nl-NL"/>
          <w:rPrChange w:id="102" w:author="Dmitry Orlov" w:date="2016-03-13T13:10:00Z">
            <w:rPr>
              <w:rFonts w:ascii="Arial" w:hAnsi="Arial" w:cs="Arial"/>
              <w:color w:val="000000" w:themeColor="text1"/>
              <w:sz w:val="22"/>
              <w:szCs w:val="22"/>
              <w:lang w:val="en-US"/>
            </w:rPr>
          </w:rPrChange>
        </w:rPr>
        <w:t>Naydenov</w:t>
      </w:r>
    </w:p>
    <w:p w14:paraId="79F2B880" w14:textId="77777777" w:rsidR="00A51BF9" w:rsidRPr="00BC21A7" w:rsidRDefault="00A51BF9" w:rsidP="00D955E6">
      <w:pPr>
        <w:pStyle w:val="Default"/>
        <w:rPr>
          <w:rFonts w:ascii="Arial" w:hAnsi="Arial" w:cs="Arial"/>
          <w:color w:val="000000" w:themeColor="text1"/>
          <w:sz w:val="22"/>
          <w:szCs w:val="22"/>
          <w:lang w:val="nl-NL"/>
          <w:rPrChange w:id="103"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4" w:author="Dmitry Orlov" w:date="2016-03-13T13:10:00Z">
            <w:rPr>
              <w:rFonts w:ascii="Arial" w:hAnsi="Arial" w:cs="Arial"/>
              <w:color w:val="000000" w:themeColor="text1"/>
              <w:sz w:val="22"/>
              <w:szCs w:val="22"/>
              <w:lang w:val="en-US"/>
            </w:rPr>
          </w:rPrChange>
        </w:rPr>
        <w:tab/>
        <w:t>Team Member</w:t>
      </w:r>
    </w:p>
    <w:p w14:paraId="6F9D0952" w14:textId="77777777" w:rsidR="00A51BF9" w:rsidRPr="00BC21A7" w:rsidRDefault="00A51BF9" w:rsidP="00D955E6">
      <w:pPr>
        <w:pStyle w:val="Default"/>
        <w:rPr>
          <w:rFonts w:ascii="Arial" w:hAnsi="Arial" w:cs="Arial"/>
          <w:color w:val="000000" w:themeColor="text1"/>
          <w:sz w:val="22"/>
          <w:szCs w:val="22"/>
          <w:lang w:val="nl-NL"/>
          <w:rPrChange w:id="105"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6" w:author="Dmitry Orlov" w:date="2016-03-13T13:10:00Z">
            <w:rPr>
              <w:rFonts w:ascii="Arial" w:hAnsi="Arial" w:cs="Arial"/>
              <w:color w:val="000000" w:themeColor="text1"/>
              <w:sz w:val="22"/>
              <w:szCs w:val="22"/>
              <w:lang w:val="en-US"/>
            </w:rPr>
          </w:rPrChange>
        </w:rPr>
        <w:tab/>
        <w:t xml:space="preserve">Tel: +31 6 </w:t>
      </w:r>
      <w:r w:rsidR="0091365D" w:rsidRPr="00BC21A7">
        <w:rPr>
          <w:rFonts w:ascii="Arial" w:hAnsi="Arial" w:cs="Arial"/>
          <w:color w:val="000000" w:themeColor="text1"/>
          <w:sz w:val="22"/>
          <w:szCs w:val="22"/>
          <w:lang w:val="nl-NL"/>
          <w:rPrChange w:id="107" w:author="Dmitry Orlov" w:date="2016-03-13T13:10:00Z">
            <w:rPr>
              <w:rFonts w:ascii="Arial" w:hAnsi="Arial" w:cs="Arial"/>
              <w:color w:val="000000" w:themeColor="text1"/>
              <w:sz w:val="22"/>
              <w:szCs w:val="22"/>
              <w:lang w:val="en-US"/>
            </w:rPr>
          </w:rPrChange>
        </w:rPr>
        <w:t>83</w:t>
      </w:r>
      <w:r w:rsidRPr="00BC21A7">
        <w:rPr>
          <w:rFonts w:ascii="Arial" w:hAnsi="Arial" w:cs="Arial"/>
          <w:color w:val="000000" w:themeColor="text1"/>
          <w:sz w:val="22"/>
          <w:szCs w:val="22"/>
          <w:lang w:val="nl-NL"/>
          <w:rPrChange w:id="108"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09" w:author="Dmitry Orlov" w:date="2016-03-13T13:10:00Z">
            <w:rPr>
              <w:rFonts w:ascii="Arial" w:hAnsi="Arial" w:cs="Arial"/>
              <w:color w:val="000000" w:themeColor="text1"/>
              <w:sz w:val="22"/>
              <w:szCs w:val="22"/>
              <w:lang w:val="en-US"/>
            </w:rPr>
          </w:rPrChange>
        </w:rPr>
        <w:t>13</w:t>
      </w:r>
      <w:r w:rsidRPr="00BC21A7">
        <w:rPr>
          <w:rFonts w:ascii="Arial" w:hAnsi="Arial" w:cs="Arial"/>
          <w:color w:val="000000" w:themeColor="text1"/>
          <w:sz w:val="22"/>
          <w:szCs w:val="22"/>
          <w:lang w:val="nl-NL"/>
          <w:rPrChange w:id="110"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1" w:author="Dmitry Orlov" w:date="2016-03-13T13:10:00Z">
            <w:rPr>
              <w:rFonts w:ascii="Arial" w:hAnsi="Arial" w:cs="Arial"/>
              <w:color w:val="000000" w:themeColor="text1"/>
              <w:sz w:val="22"/>
              <w:szCs w:val="22"/>
              <w:lang w:val="en-US"/>
            </w:rPr>
          </w:rPrChange>
        </w:rPr>
        <w:t>01</w:t>
      </w:r>
      <w:r w:rsidRPr="00BC21A7">
        <w:rPr>
          <w:rFonts w:ascii="Arial" w:hAnsi="Arial" w:cs="Arial"/>
          <w:color w:val="000000" w:themeColor="text1"/>
          <w:sz w:val="22"/>
          <w:szCs w:val="22"/>
          <w:lang w:val="nl-NL"/>
          <w:rPrChange w:id="112"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3" w:author="Dmitry Orlov" w:date="2016-03-13T13:10:00Z">
            <w:rPr>
              <w:rFonts w:ascii="Arial" w:hAnsi="Arial" w:cs="Arial"/>
              <w:color w:val="000000" w:themeColor="text1"/>
              <w:sz w:val="22"/>
              <w:szCs w:val="22"/>
              <w:lang w:val="en-US"/>
            </w:rPr>
          </w:rPrChange>
        </w:rPr>
        <w:t>57</w:t>
      </w:r>
    </w:p>
    <w:p w14:paraId="767B94AF" w14:textId="77777777" w:rsidR="0006516E" w:rsidRPr="00BC21A7" w:rsidRDefault="00A51BF9" w:rsidP="00D955E6">
      <w:pPr>
        <w:pStyle w:val="Default"/>
        <w:rPr>
          <w:rFonts w:ascii="Arial" w:hAnsi="Arial" w:cs="Arial"/>
          <w:color w:val="000000" w:themeColor="text1"/>
          <w:sz w:val="22"/>
          <w:szCs w:val="22"/>
          <w:lang w:val="nl-NL"/>
          <w:rPrChange w:id="114"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15" w:author="Dmitry Orlov" w:date="2016-03-13T13:10:00Z">
            <w:rPr>
              <w:rFonts w:ascii="Arial" w:hAnsi="Arial" w:cs="Arial"/>
              <w:color w:val="000000" w:themeColor="text1"/>
              <w:sz w:val="22"/>
              <w:szCs w:val="22"/>
              <w:lang w:val="en-US"/>
            </w:rPr>
          </w:rPrChange>
        </w:rPr>
        <w:tab/>
        <w:t xml:space="preserve">e-mail: </w:t>
      </w:r>
      <w:r w:rsidR="00844CD6" w:rsidRPr="00BC21A7">
        <w:rPr>
          <w:rFonts w:ascii="Arial" w:hAnsi="Arial" w:cs="Arial"/>
          <w:color w:val="000000" w:themeColor="text1"/>
          <w:sz w:val="22"/>
          <w:szCs w:val="22"/>
          <w:lang w:val="nl-NL"/>
          <w:rPrChange w:id="116" w:author="Dmitry Orlov" w:date="2016-03-13T13:10:00Z">
            <w:rPr>
              <w:rFonts w:ascii="Arial" w:hAnsi="Arial" w:cs="Arial"/>
              <w:color w:val="000000" w:themeColor="text1"/>
              <w:sz w:val="22"/>
              <w:szCs w:val="22"/>
              <w:lang w:val="en-US"/>
            </w:rPr>
          </w:rPrChange>
        </w:rPr>
        <w:t>a.naydenov@student.fontys.nl</w:t>
      </w:r>
      <w:r w:rsidRPr="00BC21A7">
        <w:rPr>
          <w:rFonts w:ascii="Arial" w:hAnsi="Arial" w:cs="Arial"/>
          <w:color w:val="000000" w:themeColor="text1"/>
          <w:sz w:val="22"/>
          <w:szCs w:val="22"/>
          <w:lang w:val="nl-NL"/>
          <w:rPrChange w:id="117" w:author="Dmitry Orlov" w:date="2016-03-13T13:10:00Z">
            <w:rPr>
              <w:rFonts w:ascii="Arial" w:hAnsi="Arial" w:cs="Arial"/>
              <w:color w:val="000000" w:themeColor="text1"/>
              <w:sz w:val="22"/>
              <w:szCs w:val="22"/>
              <w:lang w:val="en-US"/>
            </w:rPr>
          </w:rPrChange>
        </w:rPr>
        <w:tab/>
      </w:r>
    </w:p>
    <w:p w14:paraId="7E03EE30" w14:textId="77777777" w:rsidR="00A51BF9" w:rsidRPr="00BC21A7" w:rsidRDefault="00A51BF9" w:rsidP="00D955E6">
      <w:pPr>
        <w:pStyle w:val="Default"/>
        <w:rPr>
          <w:rFonts w:ascii="Arial" w:hAnsi="Arial" w:cs="Arial"/>
          <w:color w:val="000000" w:themeColor="text1"/>
          <w:sz w:val="22"/>
          <w:szCs w:val="22"/>
          <w:lang w:val="nl-NL"/>
          <w:rPrChange w:id="118" w:author="Dmitry Orlov" w:date="2016-03-13T13:10:00Z">
            <w:rPr>
              <w:rFonts w:ascii="Arial" w:hAnsi="Arial" w:cs="Arial"/>
              <w:color w:val="000000" w:themeColor="text1"/>
              <w:sz w:val="22"/>
              <w:szCs w:val="22"/>
              <w:lang w:val="en-US"/>
            </w:rPr>
          </w:rPrChange>
        </w:rPr>
      </w:pPr>
    </w:p>
    <w:p w14:paraId="77D5A7F0" w14:textId="77777777" w:rsidR="00EC3FC8" w:rsidRPr="00BC21A7" w:rsidRDefault="00EC3FC8" w:rsidP="00EC3FC8">
      <w:pPr>
        <w:pStyle w:val="Default"/>
        <w:rPr>
          <w:rFonts w:ascii="Arial" w:hAnsi="Arial" w:cs="Arial"/>
          <w:color w:val="000000" w:themeColor="text1"/>
          <w:sz w:val="22"/>
          <w:szCs w:val="22"/>
          <w:lang w:val="nl-NL"/>
          <w:rPrChange w:id="11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20" w:author="Dmitry Orlov" w:date="2016-03-13T13:10:00Z">
            <w:rPr>
              <w:rFonts w:ascii="Arial" w:hAnsi="Arial" w:cs="Arial"/>
              <w:color w:val="000000" w:themeColor="text1"/>
              <w:sz w:val="22"/>
              <w:szCs w:val="22"/>
              <w:lang w:val="en-US"/>
            </w:rPr>
          </w:rPrChange>
        </w:rPr>
        <w:tab/>
        <w:t>Dmitrii Orlov</w:t>
      </w:r>
    </w:p>
    <w:p w14:paraId="5A988FCE" w14:textId="77777777" w:rsidR="00EC3FC8" w:rsidRPr="00B912C2" w:rsidRDefault="00EC3FC8" w:rsidP="00EC3FC8">
      <w:pPr>
        <w:pStyle w:val="Default"/>
        <w:rPr>
          <w:rFonts w:ascii="Arial" w:hAnsi="Arial" w:cs="Arial"/>
          <w:color w:val="000000" w:themeColor="text1"/>
          <w:sz w:val="22"/>
          <w:szCs w:val="22"/>
          <w:lang w:val="en-US"/>
        </w:rPr>
      </w:pPr>
      <w:r w:rsidRPr="00BC21A7">
        <w:rPr>
          <w:rFonts w:ascii="Arial" w:hAnsi="Arial" w:cs="Arial"/>
          <w:color w:val="000000" w:themeColor="text1"/>
          <w:sz w:val="22"/>
          <w:szCs w:val="22"/>
          <w:lang w:val="nl-NL"/>
          <w:rPrChange w:id="121" w:author="Dmitry Orlov" w:date="2016-03-13T13:10:00Z">
            <w:rPr>
              <w:rFonts w:ascii="Arial" w:hAnsi="Arial" w:cs="Arial"/>
              <w:color w:val="000000" w:themeColor="text1"/>
              <w:sz w:val="22"/>
              <w:szCs w:val="22"/>
              <w:lang w:val="en-US"/>
            </w:rPr>
          </w:rPrChange>
        </w:rPr>
        <w:tab/>
      </w:r>
      <w:r w:rsidRPr="00B912C2">
        <w:rPr>
          <w:rFonts w:ascii="Arial" w:hAnsi="Arial" w:cs="Arial"/>
          <w:color w:val="000000" w:themeColor="text1"/>
          <w:sz w:val="22"/>
          <w:szCs w:val="22"/>
          <w:lang w:val="en-US"/>
        </w:rPr>
        <w:t>Team Member</w:t>
      </w:r>
    </w:p>
    <w:p w14:paraId="29D1C826" w14:textId="77777777" w:rsidR="00EC3FC8" w:rsidRPr="00B912C2" w:rsidRDefault="00EC3FC8"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Tel: +31 6 83 13 06 38</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e-mail: dmitry-orlov@hotmail.com</w:t>
      </w:r>
    </w:p>
    <w:p w14:paraId="6FF82C60" w14:textId="77777777" w:rsidR="00EC3FC8" w:rsidRPr="00B912C2" w:rsidRDefault="00EC3FC8" w:rsidP="00D955E6">
      <w:pPr>
        <w:pStyle w:val="Default"/>
        <w:rPr>
          <w:rFonts w:ascii="Arial" w:hAnsi="Arial" w:cs="Arial"/>
          <w:color w:val="000000" w:themeColor="text1"/>
          <w:sz w:val="22"/>
          <w:szCs w:val="22"/>
          <w:lang w:val="en-US"/>
        </w:rPr>
      </w:pPr>
    </w:p>
    <w:p w14:paraId="1ECB3F29" w14:textId="77777777" w:rsidR="001729D1" w:rsidRPr="00B912C2" w:rsidRDefault="001729D1"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662FF9" w:rsidRPr="00B912C2">
        <w:rPr>
          <w:rFonts w:ascii="Arial" w:hAnsi="Arial" w:cs="Arial"/>
          <w:color w:val="000000" w:themeColor="text1"/>
          <w:sz w:val="22"/>
          <w:szCs w:val="22"/>
          <w:lang w:val="en-US"/>
        </w:rPr>
        <w:t>Dimitar</w:t>
      </w:r>
      <w:r w:rsidR="00D62BFF"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Markov</w:t>
      </w:r>
    </w:p>
    <w:p w14:paraId="7642CB1A"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Team Member</w:t>
      </w:r>
    </w:p>
    <w:p w14:paraId="7B76A206"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Tel: +31 06 8</w:t>
      </w:r>
      <w:r w:rsidR="00662FF9" w:rsidRPr="00B912C2">
        <w:rPr>
          <w:rFonts w:ascii="Arial" w:hAnsi="Arial" w:cs="Arial"/>
          <w:color w:val="000000" w:themeColor="text1"/>
          <w:sz w:val="22"/>
          <w:szCs w:val="22"/>
          <w:lang w:val="en-US"/>
        </w:rPr>
        <w:t>3</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14</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30</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87</w:t>
      </w:r>
    </w:p>
    <w:p w14:paraId="1132AA82" w14:textId="77777777" w:rsidR="00471FC5" w:rsidRPr="00B912C2" w:rsidRDefault="0006516E" w:rsidP="008C669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e-mail: </w:t>
      </w:r>
      <w:r w:rsidR="00662FF9" w:rsidRPr="00B912C2">
        <w:rPr>
          <w:rFonts w:ascii="Arial" w:hAnsi="Arial" w:cs="Arial"/>
          <w:color w:val="000000" w:themeColor="text1"/>
          <w:sz w:val="22"/>
          <w:szCs w:val="22"/>
          <w:lang w:val="en-US"/>
        </w:rPr>
        <w:t>dmarkov23</w:t>
      </w:r>
      <w:r w:rsidRPr="00B912C2">
        <w:rPr>
          <w:rFonts w:ascii="Arial" w:hAnsi="Arial" w:cs="Arial"/>
          <w:color w:val="000000" w:themeColor="text1"/>
          <w:sz w:val="22"/>
          <w:szCs w:val="22"/>
          <w:lang w:val="en-US"/>
        </w:rPr>
        <w:t>@</w:t>
      </w:r>
      <w:r w:rsidR="00662FF9" w:rsidRPr="00B912C2">
        <w:rPr>
          <w:rFonts w:ascii="Arial" w:hAnsi="Arial" w:cs="Arial"/>
          <w:color w:val="000000" w:themeColor="text1"/>
          <w:sz w:val="22"/>
          <w:szCs w:val="22"/>
          <w:lang w:val="en-US"/>
        </w:rPr>
        <w:t>g</w:t>
      </w:r>
      <w:r w:rsidRPr="00B912C2">
        <w:rPr>
          <w:rFonts w:ascii="Arial" w:hAnsi="Arial" w:cs="Arial"/>
          <w:color w:val="000000" w:themeColor="text1"/>
          <w:sz w:val="22"/>
          <w:szCs w:val="22"/>
          <w:lang w:val="en-US"/>
        </w:rPr>
        <w:t>mail.com</w:t>
      </w:r>
    </w:p>
    <w:p w14:paraId="5FC3E71C" w14:textId="77777777" w:rsidR="00662FF9" w:rsidRPr="00B912C2" w:rsidRDefault="00662FF9" w:rsidP="00D955E6">
      <w:pPr>
        <w:pStyle w:val="Default"/>
        <w:rPr>
          <w:rFonts w:ascii="Arial" w:hAnsi="Arial" w:cs="Arial"/>
          <w:color w:val="000000" w:themeColor="text1"/>
          <w:sz w:val="22"/>
          <w:szCs w:val="22"/>
          <w:lang w:val="en-US"/>
        </w:rPr>
      </w:pPr>
    </w:p>
    <w:p w14:paraId="79860B9D"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Hristian Vasilev</w:t>
      </w:r>
    </w:p>
    <w:p w14:paraId="26787C33"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7741753C" w14:textId="77777777" w:rsidR="00844CD6"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Tel: </w:t>
      </w:r>
      <w:r w:rsidR="00844CD6" w:rsidRPr="00B912C2">
        <w:rPr>
          <w:rFonts w:ascii="Arial" w:hAnsi="Arial" w:cs="Arial"/>
          <w:color w:val="000000" w:themeColor="text1"/>
          <w:sz w:val="22"/>
          <w:szCs w:val="22"/>
          <w:lang w:val="en-US"/>
        </w:rPr>
        <w:t>+31 06 58 73 22 31</w:t>
      </w:r>
    </w:p>
    <w:p w14:paraId="253B6E4B" w14:textId="77777777" w:rsidR="00662FF9" w:rsidRPr="00B912C2" w:rsidRDefault="00662FF9" w:rsidP="00662FF9">
      <w:pPr>
        <w:pStyle w:val="Default"/>
        <w:rPr>
          <w:rFonts w:ascii="Arial" w:hAnsi="Arial" w:cs="Arial"/>
          <w:b/>
          <w:color w:val="000000" w:themeColor="text1"/>
          <w:sz w:val="22"/>
          <w:szCs w:val="22"/>
          <w:lang w:val="en-US"/>
        </w:rPr>
      </w:pPr>
      <w:r w:rsidRPr="00B912C2">
        <w:rPr>
          <w:rFonts w:ascii="Arial" w:hAnsi="Arial" w:cs="Arial"/>
          <w:color w:val="000000" w:themeColor="text1"/>
          <w:sz w:val="22"/>
          <w:szCs w:val="22"/>
          <w:lang w:val="en-US"/>
        </w:rPr>
        <w:tab/>
        <w:t>e-mail:</w:t>
      </w:r>
      <w:r w:rsidR="00844CD6" w:rsidRPr="00B912C2">
        <w:rPr>
          <w:rFonts w:ascii="Arial" w:hAnsi="Arial" w:cs="Arial"/>
          <w:color w:val="000000" w:themeColor="text1"/>
          <w:sz w:val="22"/>
          <w:szCs w:val="22"/>
          <w:lang w:val="en-US"/>
        </w:rPr>
        <w:t xml:space="preserve"> intvasilev1@gmail.com</w:t>
      </w:r>
    </w:p>
    <w:p w14:paraId="7402F182" w14:textId="77777777" w:rsidR="00662FF9" w:rsidRPr="00B912C2" w:rsidRDefault="00662FF9" w:rsidP="00D955E6">
      <w:pPr>
        <w:pStyle w:val="Default"/>
        <w:rPr>
          <w:rFonts w:ascii="Arial" w:hAnsi="Arial" w:cs="Arial"/>
          <w:b/>
          <w:color w:val="000000" w:themeColor="text1"/>
          <w:sz w:val="22"/>
          <w:szCs w:val="22"/>
          <w:lang w:val="en-US"/>
        </w:rPr>
      </w:pPr>
    </w:p>
    <w:p w14:paraId="2FF80642" w14:textId="77777777" w:rsidR="00381BC5" w:rsidRPr="00B912C2" w:rsidRDefault="00381BC5">
      <w:pPr>
        <w:rPr>
          <w:rFonts w:ascii="Arial" w:hAnsi="Arial" w:cs="Arial"/>
          <w:b/>
          <w:color w:val="000000" w:themeColor="text1"/>
          <w:sz w:val="23"/>
          <w:szCs w:val="23"/>
          <w:lang w:val="en-US"/>
        </w:rPr>
      </w:pPr>
      <w:r w:rsidRPr="00B912C2">
        <w:rPr>
          <w:rFonts w:ascii="Arial" w:hAnsi="Arial" w:cs="Arial"/>
          <w:b/>
          <w:color w:val="000000" w:themeColor="text1"/>
          <w:sz w:val="23"/>
          <w:szCs w:val="23"/>
          <w:lang w:val="en-US"/>
        </w:rPr>
        <w:br w:type="page"/>
      </w:r>
    </w:p>
    <w:p w14:paraId="5914D988" w14:textId="77777777" w:rsidR="00D6606C" w:rsidRPr="00450446" w:rsidRDefault="001729D1" w:rsidP="00D6606C">
      <w:pPr>
        <w:pStyle w:val="Heading2"/>
        <w:rPr>
          <w:rFonts w:ascii="Arial" w:hAnsi="Arial" w:cs="Arial"/>
          <w:b/>
          <w:color w:val="000000" w:themeColor="text1"/>
          <w:lang w:val="en-US"/>
        </w:rPr>
      </w:pPr>
      <w:bookmarkStart w:id="122" w:name="_Toc445206493"/>
      <w:r w:rsidRPr="00450446">
        <w:rPr>
          <w:rFonts w:ascii="Arial" w:hAnsi="Arial" w:cs="Arial"/>
          <w:b/>
          <w:color w:val="000000" w:themeColor="text1"/>
          <w:lang w:val="en-US"/>
        </w:rPr>
        <w:lastRenderedPageBreak/>
        <w:t>Current situation:</w:t>
      </w:r>
      <w:bookmarkEnd w:id="122"/>
      <w:r w:rsidR="00D6606C" w:rsidRPr="00450446">
        <w:rPr>
          <w:rFonts w:ascii="Arial" w:hAnsi="Arial" w:cs="Arial"/>
          <w:b/>
          <w:color w:val="000000" w:themeColor="text1"/>
          <w:lang w:val="en-US"/>
        </w:rPr>
        <w:br/>
      </w:r>
    </w:p>
    <w:p w14:paraId="0FEA2228" w14:textId="4943FE32" w:rsidR="00437614" w:rsidRPr="00B912C2" w:rsidRDefault="00A8091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4C08A5" w:rsidRPr="00B912C2">
        <w:rPr>
          <w:rFonts w:ascii="Arial" w:hAnsi="Arial" w:cs="Arial"/>
          <w:color w:val="000000" w:themeColor="text1"/>
          <w:sz w:val="22"/>
          <w:szCs w:val="22"/>
          <w:lang w:val="en-US"/>
        </w:rPr>
        <w:t>Step-Soft</w:t>
      </w:r>
      <w:r w:rsidRPr="00B912C2">
        <w:rPr>
          <w:rFonts w:ascii="Arial" w:hAnsi="Arial" w:cs="Arial"/>
          <w:color w:val="000000" w:themeColor="text1"/>
          <w:sz w:val="22"/>
          <w:szCs w:val="22"/>
          <w:lang w:val="en-US"/>
        </w:rPr>
        <w:t xml:space="preserve"> is going to </w:t>
      </w:r>
      <w:r w:rsidR="004C08A5" w:rsidRPr="00B912C2">
        <w:rPr>
          <w:rFonts w:ascii="Arial" w:hAnsi="Arial" w:cs="Arial"/>
          <w:color w:val="000000" w:themeColor="text1"/>
          <w:sz w:val="22"/>
          <w:szCs w:val="22"/>
          <w:lang w:val="en-US"/>
        </w:rPr>
        <w:t xml:space="preserve">develop a full-stack </w:t>
      </w:r>
      <w:r w:rsidR="009D4C4C" w:rsidRPr="00B912C2">
        <w:rPr>
          <w:rFonts w:ascii="Arial" w:hAnsi="Arial" w:cs="Arial"/>
          <w:color w:val="000000" w:themeColor="text1"/>
          <w:sz w:val="22"/>
          <w:szCs w:val="22"/>
          <w:lang w:val="en-US"/>
        </w:rPr>
        <w:t>platform</w:t>
      </w:r>
      <w:r w:rsidR="004C08A5" w:rsidRPr="00B912C2">
        <w:rPr>
          <w:rFonts w:ascii="Arial" w:hAnsi="Arial" w:cs="Arial"/>
          <w:color w:val="000000" w:themeColor="text1"/>
          <w:sz w:val="22"/>
          <w:szCs w:val="22"/>
          <w:lang w:val="en-US"/>
        </w:rPr>
        <w:t xml:space="preserve"> for</w:t>
      </w:r>
      <w:r w:rsidRPr="00B912C2">
        <w:rPr>
          <w:rFonts w:ascii="Arial" w:hAnsi="Arial" w:cs="Arial"/>
          <w:color w:val="000000" w:themeColor="text1"/>
          <w:sz w:val="22"/>
          <w:szCs w:val="22"/>
          <w:lang w:val="en-US"/>
        </w:rPr>
        <w:t xml:space="preserve"> the undersigned client, Mr. </w:t>
      </w:r>
      <w:r w:rsidR="004C08A5"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The latter contact</w:t>
      </w:r>
      <w:r w:rsidR="00437614" w:rsidRPr="00B912C2">
        <w:rPr>
          <w:rFonts w:ascii="Arial" w:hAnsi="Arial" w:cs="Arial"/>
          <w:color w:val="000000" w:themeColor="text1"/>
          <w:sz w:val="22"/>
          <w:szCs w:val="22"/>
          <w:lang w:val="en-US"/>
        </w:rPr>
        <w:t xml:space="preserve">ed our group with a request </w:t>
      </w:r>
      <w:r w:rsidRPr="00B912C2">
        <w:rPr>
          <w:rFonts w:ascii="Arial" w:hAnsi="Arial" w:cs="Arial"/>
          <w:color w:val="000000" w:themeColor="text1"/>
          <w:sz w:val="22"/>
          <w:szCs w:val="22"/>
          <w:lang w:val="en-US"/>
        </w:rPr>
        <w:t xml:space="preserve">to </w:t>
      </w:r>
      <w:r w:rsidR="00C731EA" w:rsidRPr="00B912C2">
        <w:rPr>
          <w:rFonts w:ascii="Arial" w:hAnsi="Arial" w:cs="Arial"/>
          <w:color w:val="000000" w:themeColor="text1"/>
          <w:sz w:val="22"/>
          <w:szCs w:val="22"/>
          <w:lang w:val="en-US"/>
        </w:rPr>
        <w:t>produce</w:t>
      </w:r>
      <w:r w:rsidR="0033715B" w:rsidRPr="00B912C2">
        <w:rPr>
          <w:rFonts w:ascii="Arial" w:hAnsi="Arial" w:cs="Arial"/>
          <w:color w:val="000000" w:themeColor="text1"/>
          <w:sz w:val="22"/>
          <w:szCs w:val="22"/>
          <w:lang w:val="en-US"/>
        </w:rPr>
        <w:t xml:space="preserve"> a more efficient access management system for his future events. In our project, the initial version of the system will be </w:t>
      </w:r>
      <w:r w:rsidR="00D63FC7" w:rsidRPr="00B912C2">
        <w:rPr>
          <w:rFonts w:ascii="Arial" w:hAnsi="Arial" w:cs="Arial"/>
          <w:color w:val="000000" w:themeColor="text1"/>
          <w:sz w:val="22"/>
          <w:szCs w:val="22"/>
          <w:lang w:val="en-US"/>
        </w:rPr>
        <w:t>developed and used</w:t>
      </w:r>
      <w:r w:rsidR="0033715B" w:rsidRPr="00B912C2">
        <w:rPr>
          <w:rFonts w:ascii="Arial" w:hAnsi="Arial" w:cs="Arial"/>
          <w:color w:val="000000" w:themeColor="text1"/>
          <w:sz w:val="22"/>
          <w:szCs w:val="22"/>
          <w:lang w:val="en-US"/>
        </w:rPr>
        <w:t xml:space="preserve"> for the music festival “</w:t>
      </w:r>
      <w:del w:id="123" w:author="Dmitry Orlov" w:date="2016-03-14T23:53:00Z">
        <w:r w:rsidR="0033715B" w:rsidRPr="00B912C2" w:rsidDel="00BC7A8E">
          <w:rPr>
            <w:rFonts w:ascii="Arial" w:hAnsi="Arial" w:cs="Arial"/>
            <w:color w:val="000000" w:themeColor="text1"/>
            <w:sz w:val="22"/>
            <w:szCs w:val="22"/>
            <w:lang w:val="en-US"/>
          </w:rPr>
          <w:delText>Sounds of Devotion</w:delText>
        </w:r>
      </w:del>
      <w:ins w:id="124" w:author="Dmitry Orlov" w:date="2016-03-14T23:53:00Z">
        <w:r w:rsidR="00BC7A8E">
          <w:rPr>
            <w:rFonts w:ascii="Arial" w:hAnsi="Arial" w:cs="Arial"/>
            <w:color w:val="000000" w:themeColor="text1"/>
            <w:sz w:val="22"/>
            <w:szCs w:val="22"/>
            <w:lang w:val="en-US"/>
          </w:rPr>
          <w:t>Universe of Sound</w:t>
        </w:r>
      </w:ins>
      <w:bookmarkStart w:id="125" w:name="_GoBack"/>
      <w:bookmarkEnd w:id="125"/>
      <w:r w:rsidR="0033715B" w:rsidRPr="00B912C2">
        <w:rPr>
          <w:rFonts w:ascii="Arial" w:hAnsi="Arial" w:cs="Arial"/>
          <w:color w:val="000000" w:themeColor="text1"/>
          <w:sz w:val="22"/>
          <w:szCs w:val="22"/>
          <w:lang w:val="en-US"/>
        </w:rPr>
        <w:t>”</w:t>
      </w:r>
      <w:r w:rsidR="00D63FC7" w:rsidRPr="00B912C2">
        <w:rPr>
          <w:rFonts w:ascii="Arial" w:hAnsi="Arial" w:cs="Arial"/>
          <w:color w:val="000000" w:themeColor="text1"/>
          <w:sz w:val="22"/>
          <w:szCs w:val="22"/>
          <w:lang w:val="en-US"/>
        </w:rPr>
        <w:t>. The system will be agile and developed in regard for an easy optimization for the future events organized by the formal client’s company in prospective.</w:t>
      </w:r>
      <w:r w:rsidR="0033715B" w:rsidRPr="00B912C2">
        <w:rPr>
          <w:rFonts w:ascii="Arial" w:hAnsi="Arial" w:cs="Arial"/>
          <w:color w:val="000000" w:themeColor="text1"/>
          <w:sz w:val="22"/>
          <w:szCs w:val="22"/>
          <w:lang w:val="en-US"/>
        </w:rPr>
        <w:t xml:space="preserve"> </w:t>
      </w:r>
    </w:p>
    <w:p w14:paraId="242D13A7" w14:textId="77777777" w:rsidR="005C4C89" w:rsidRPr="00B912C2" w:rsidRDefault="001729D1" w:rsidP="00C467A7">
      <w:pPr>
        <w:pStyle w:val="Default"/>
        <w:rPr>
          <w:rFonts w:ascii="Arial" w:hAnsi="Arial" w:cs="Arial"/>
          <w:color w:val="000000" w:themeColor="text1"/>
          <w:sz w:val="22"/>
          <w:szCs w:val="22"/>
          <w:lang w:val="en-GB"/>
        </w:rPr>
      </w:pPr>
      <w:r w:rsidRPr="00B912C2">
        <w:rPr>
          <w:rFonts w:ascii="Arial" w:hAnsi="Arial" w:cs="Arial"/>
          <w:color w:val="000000" w:themeColor="text1"/>
          <w:sz w:val="22"/>
          <w:szCs w:val="22"/>
          <w:lang w:val="en-US"/>
        </w:rPr>
        <w:tab/>
      </w:r>
      <w:r w:rsidR="009E49F5" w:rsidRPr="00B912C2">
        <w:rPr>
          <w:rFonts w:ascii="Arial" w:hAnsi="Arial" w:cs="Arial"/>
          <w:color w:val="000000" w:themeColor="text1"/>
          <w:sz w:val="22"/>
          <w:szCs w:val="22"/>
          <w:lang w:val="en-US"/>
        </w:rPr>
        <w:t>In the system</w:t>
      </w:r>
      <w:r w:rsidR="00C67ACC" w:rsidRPr="00B912C2">
        <w:rPr>
          <w:rFonts w:ascii="Arial" w:hAnsi="Arial" w:cs="Arial"/>
          <w:color w:val="000000" w:themeColor="text1"/>
          <w:sz w:val="22"/>
          <w:szCs w:val="22"/>
          <w:lang w:val="en-US"/>
        </w:rPr>
        <w:t>,</w:t>
      </w:r>
      <w:r w:rsidR="009E49F5" w:rsidRPr="00B912C2">
        <w:rPr>
          <w:rFonts w:ascii="Arial" w:hAnsi="Arial" w:cs="Arial"/>
          <w:color w:val="000000" w:themeColor="text1"/>
          <w:sz w:val="22"/>
          <w:szCs w:val="22"/>
          <w:lang w:val="en-US"/>
        </w:rPr>
        <w:t xml:space="preserve"> currently used by the formal </w:t>
      </w:r>
      <w:r w:rsidR="00C67ACC" w:rsidRPr="00B912C2">
        <w:rPr>
          <w:rFonts w:ascii="Arial" w:hAnsi="Arial" w:cs="Arial"/>
          <w:color w:val="000000" w:themeColor="text1"/>
          <w:sz w:val="22"/>
          <w:szCs w:val="22"/>
          <w:lang w:val="en-US"/>
        </w:rPr>
        <w:t xml:space="preserve">client, the ticketing process is organized in the following way. </w:t>
      </w:r>
      <w:r w:rsidR="007435D3" w:rsidRPr="00B912C2">
        <w:rPr>
          <w:rFonts w:ascii="Arial" w:hAnsi="Arial" w:cs="Arial"/>
          <w:color w:val="000000" w:themeColor="text1"/>
          <w:sz w:val="22"/>
          <w:szCs w:val="22"/>
          <w:lang w:val="en-GB"/>
        </w:rPr>
        <w:t xml:space="preserve"> </w:t>
      </w:r>
    </w:p>
    <w:p w14:paraId="7057AD34" w14:textId="77777777" w:rsidR="00A53ECA" w:rsidRPr="00B912C2" w:rsidRDefault="005C4C89" w:rsidP="00C467A7">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GB"/>
        </w:rPr>
        <w:tab/>
      </w:r>
      <w:r w:rsidR="00C67ACC" w:rsidRPr="00B912C2">
        <w:rPr>
          <w:rFonts w:ascii="Arial" w:hAnsi="Arial" w:cs="Arial"/>
          <w:color w:val="000000" w:themeColor="text1"/>
          <w:sz w:val="22"/>
          <w:szCs w:val="22"/>
          <w:lang w:val="en-GB"/>
        </w:rPr>
        <w:t>The advertisement of the event relies on the physical publishing means, i.e newspapers, flyers, leaflets etc. The potential attendees can order a ticket only by telephoning formal client’s company. The only payment method</w:t>
      </w:r>
      <w:r w:rsidRPr="00B912C2">
        <w:rPr>
          <w:rFonts w:ascii="Arial" w:hAnsi="Arial" w:cs="Arial"/>
          <w:color w:val="000000" w:themeColor="text1"/>
          <w:sz w:val="22"/>
          <w:szCs w:val="22"/>
          <w:lang w:val="en-GB"/>
        </w:rPr>
        <w:t>s</w:t>
      </w:r>
      <w:r w:rsidR="00C67ACC" w:rsidRPr="00B912C2">
        <w:rPr>
          <w:rFonts w:ascii="Arial" w:hAnsi="Arial" w:cs="Arial"/>
          <w:color w:val="000000" w:themeColor="text1"/>
          <w:sz w:val="22"/>
          <w:szCs w:val="22"/>
          <w:lang w:val="en-GB"/>
        </w:rPr>
        <w:t xml:space="preserve"> </w:t>
      </w:r>
      <w:r w:rsidRPr="00B912C2">
        <w:rPr>
          <w:rFonts w:ascii="Arial" w:hAnsi="Arial" w:cs="Arial"/>
          <w:color w:val="000000" w:themeColor="text1"/>
          <w:sz w:val="22"/>
          <w:szCs w:val="22"/>
          <w:lang w:val="en-GB"/>
        </w:rPr>
        <w:t>are the following: a cash payment at the entrance or</w:t>
      </w:r>
      <w:r w:rsidR="00C67ACC" w:rsidRPr="00B912C2">
        <w:rPr>
          <w:rFonts w:ascii="Arial" w:hAnsi="Arial" w:cs="Arial"/>
          <w:color w:val="000000" w:themeColor="text1"/>
          <w:sz w:val="22"/>
          <w:szCs w:val="22"/>
          <w:lang w:val="en-GB"/>
        </w:rPr>
        <w:t xml:space="preserve"> a direct bank transfer. Once the transfer is processed, the purchased ticket is delivered to the visitor via post.</w:t>
      </w:r>
      <w:r w:rsidR="00514337" w:rsidRPr="00B912C2">
        <w:rPr>
          <w:rFonts w:ascii="Arial" w:hAnsi="Arial" w:cs="Arial"/>
          <w:color w:val="000000" w:themeColor="text1"/>
          <w:sz w:val="22"/>
          <w:szCs w:val="22"/>
          <w:lang w:val="en-GB"/>
        </w:rPr>
        <w:t xml:space="preserve"> If the visitor opts for the cash payment, the ticket is issued at the cash desk.</w:t>
      </w:r>
    </w:p>
    <w:p w14:paraId="6E9CA54A" w14:textId="77777777" w:rsidR="005C4C89" w:rsidRPr="00B912C2" w:rsidRDefault="00A53ECA"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F55CDC" w:rsidRPr="00B912C2">
        <w:rPr>
          <w:rFonts w:ascii="Arial" w:hAnsi="Arial" w:cs="Arial"/>
          <w:color w:val="000000" w:themeColor="text1"/>
          <w:sz w:val="22"/>
          <w:szCs w:val="22"/>
          <w:lang w:val="en-US"/>
        </w:rPr>
        <w:t>All the visitor information is documented manually and is stored in an excel spreadsheet.</w:t>
      </w:r>
    </w:p>
    <w:p w14:paraId="0A7DFC66" w14:textId="61E22A11" w:rsidR="00F55CDC" w:rsidRPr="00B912C2" w:rsidRDefault="00F55CDC"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No </w:t>
      </w:r>
      <w:r w:rsidR="00285E07" w:rsidRPr="00B912C2">
        <w:rPr>
          <w:rFonts w:ascii="Arial" w:hAnsi="Arial" w:cs="Arial"/>
          <w:color w:val="000000" w:themeColor="text1"/>
          <w:sz w:val="22"/>
          <w:szCs w:val="22"/>
          <w:lang w:val="en-US"/>
        </w:rPr>
        <w:t>during</w:t>
      </w:r>
      <w:del w:id="126" w:author="Dmitry Orlov" w:date="2016-03-13T18:02:00Z">
        <w:r w:rsidR="00285E07" w:rsidRPr="00B912C2" w:rsidDel="00DA22BE">
          <w:rPr>
            <w:rFonts w:ascii="Arial" w:hAnsi="Arial" w:cs="Arial"/>
            <w:color w:val="000000" w:themeColor="text1"/>
            <w:sz w:val="22"/>
            <w:szCs w:val="22"/>
            <w:lang w:val="en-US"/>
          </w:rPr>
          <w:delText xml:space="preserve"> </w:delText>
        </w:r>
      </w:del>
      <w:ins w:id="127" w:author="Dmitry Orlov" w:date="2016-03-13T18:02:00Z">
        <w:r w:rsidR="00DA22BE">
          <w:rPr>
            <w:rFonts w:ascii="Arial" w:hAnsi="Arial" w:cs="Arial"/>
            <w:color w:val="000000" w:themeColor="text1"/>
            <w:sz w:val="22"/>
            <w:szCs w:val="22"/>
            <w:lang w:val="en-US"/>
          </w:rPr>
          <w:t>-</w:t>
        </w:r>
      </w:ins>
      <w:r w:rsidR="00285E07" w:rsidRPr="00B912C2">
        <w:rPr>
          <w:rFonts w:ascii="Arial" w:hAnsi="Arial" w:cs="Arial"/>
          <w:color w:val="000000" w:themeColor="text1"/>
          <w:sz w:val="22"/>
          <w:szCs w:val="22"/>
          <w:lang w:val="en-US"/>
        </w:rPr>
        <w:t>the</w:t>
      </w:r>
      <w:ins w:id="128" w:author="Dmitry Orlov" w:date="2016-03-13T18:02:00Z">
        <w:r w:rsidR="00DA22BE">
          <w:rPr>
            <w:rFonts w:ascii="Arial" w:hAnsi="Arial" w:cs="Arial"/>
            <w:color w:val="000000" w:themeColor="text1"/>
            <w:sz w:val="22"/>
            <w:szCs w:val="22"/>
            <w:lang w:val="en-US"/>
          </w:rPr>
          <w:t>-</w:t>
        </w:r>
      </w:ins>
      <w:del w:id="129" w:author="Dmitry Orlov" w:date="2016-03-13T18:02:00Z">
        <w:r w:rsidR="00285E07" w:rsidRPr="00B912C2" w:rsidDel="00DA22BE">
          <w:rPr>
            <w:rFonts w:ascii="Arial" w:hAnsi="Arial" w:cs="Arial"/>
            <w:color w:val="000000" w:themeColor="text1"/>
            <w:sz w:val="22"/>
            <w:szCs w:val="22"/>
            <w:lang w:val="en-US"/>
          </w:rPr>
          <w:delText xml:space="preserve"> </w:delText>
        </w:r>
      </w:del>
      <w:r w:rsidR="00285E07" w:rsidRPr="00B912C2">
        <w:rPr>
          <w:rFonts w:ascii="Arial" w:hAnsi="Arial" w:cs="Arial"/>
          <w:color w:val="000000" w:themeColor="text1"/>
          <w:sz w:val="22"/>
          <w:szCs w:val="22"/>
          <w:lang w:val="en-US"/>
        </w:rPr>
        <w:t xml:space="preserve">event access management is implemented. The formal customer’s company </w:t>
      </w:r>
      <w:r w:rsidR="0026054E" w:rsidRPr="00B912C2">
        <w:rPr>
          <w:rFonts w:ascii="Arial" w:hAnsi="Arial" w:cs="Arial"/>
          <w:color w:val="000000" w:themeColor="text1"/>
          <w:sz w:val="22"/>
          <w:szCs w:val="22"/>
          <w:lang w:val="en-US"/>
        </w:rPr>
        <w:t>cannot</w:t>
      </w:r>
      <w:r w:rsidR="00285E07" w:rsidRPr="00B912C2">
        <w:rPr>
          <w:rFonts w:ascii="Arial" w:hAnsi="Arial" w:cs="Arial"/>
          <w:color w:val="000000" w:themeColor="text1"/>
          <w:sz w:val="22"/>
          <w:szCs w:val="22"/>
          <w:lang w:val="en-US"/>
        </w:rPr>
        <w:t xml:space="preserve"> track the status of the system and does not </w:t>
      </w:r>
      <w:r w:rsidR="0026054E" w:rsidRPr="00B912C2">
        <w:rPr>
          <w:rFonts w:ascii="Arial" w:hAnsi="Arial" w:cs="Arial"/>
          <w:color w:val="000000" w:themeColor="text1"/>
          <w:sz w:val="22"/>
          <w:szCs w:val="22"/>
          <w:lang w:val="en-US"/>
        </w:rPr>
        <w:t xml:space="preserve">have any real time atomized </w:t>
      </w:r>
      <w:r w:rsidR="00285E07" w:rsidRPr="00B912C2">
        <w:rPr>
          <w:rFonts w:ascii="Arial" w:hAnsi="Arial" w:cs="Arial"/>
          <w:color w:val="000000" w:themeColor="text1"/>
          <w:sz w:val="22"/>
          <w:szCs w:val="22"/>
          <w:lang w:val="en-US"/>
        </w:rPr>
        <w:t>control</w:t>
      </w:r>
      <w:r w:rsidR="0026054E" w:rsidRPr="00B912C2">
        <w:rPr>
          <w:rFonts w:ascii="Arial" w:hAnsi="Arial" w:cs="Arial"/>
          <w:color w:val="000000" w:themeColor="text1"/>
          <w:sz w:val="22"/>
          <w:szCs w:val="22"/>
          <w:lang w:val="en-US"/>
        </w:rPr>
        <w:t xml:space="preserve"> over the event’s processes like authorization, reservation, entrance, selling etc.</w:t>
      </w:r>
    </w:p>
    <w:p w14:paraId="1E4899EB" w14:textId="77777777" w:rsidR="002F59F7" w:rsidRPr="00B912C2" w:rsidRDefault="002F59F7"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average number of attendees on the event varies in the range of 4,000 – 50,000 people. The events organized by formal client’s company are mostly music festivals.</w:t>
      </w:r>
      <w:r w:rsidR="009E555D" w:rsidRPr="00B912C2">
        <w:rPr>
          <w:rFonts w:ascii="Arial" w:hAnsi="Arial" w:cs="Arial"/>
          <w:color w:val="000000" w:themeColor="text1"/>
          <w:sz w:val="22"/>
          <w:szCs w:val="22"/>
          <w:lang w:val="en-US"/>
        </w:rPr>
        <w:t xml:space="preserve"> If the festival is held for longer than one day, a partner company, specializing in camping site management and logistics, usually provides the accommodation on the festivals. </w:t>
      </w:r>
    </w:p>
    <w:p w14:paraId="62457D13" w14:textId="77777777" w:rsidR="00471FC5" w:rsidRPr="00B912C2" w:rsidRDefault="005C4C89" w:rsidP="006A751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53ECA" w:rsidRPr="00B912C2">
        <w:rPr>
          <w:rFonts w:ascii="Arial" w:hAnsi="Arial" w:cs="Arial"/>
          <w:color w:val="000000" w:themeColor="text1"/>
          <w:sz w:val="22"/>
          <w:szCs w:val="22"/>
          <w:lang w:val="en-US"/>
        </w:rPr>
        <w:t xml:space="preserve">Mr. </w:t>
      </w:r>
      <w:r w:rsidR="0026054E" w:rsidRPr="00B912C2">
        <w:rPr>
          <w:rFonts w:ascii="Arial" w:hAnsi="Arial" w:cs="Arial"/>
          <w:color w:val="000000" w:themeColor="text1"/>
          <w:sz w:val="22"/>
          <w:szCs w:val="22"/>
          <w:lang w:val="en-US"/>
        </w:rPr>
        <w:t>George intends to replace the current system with our product. He,</w:t>
      </w:r>
      <w:r w:rsidR="00A53ECA" w:rsidRPr="00B912C2">
        <w:rPr>
          <w:rFonts w:ascii="Arial" w:hAnsi="Arial" w:cs="Arial"/>
          <w:color w:val="000000" w:themeColor="text1"/>
          <w:sz w:val="22"/>
          <w:szCs w:val="22"/>
          <w:lang w:val="en-US"/>
        </w:rPr>
        <w:t xml:space="preserve"> being a formal client, is at the same time the</w:t>
      </w:r>
      <w:r w:rsidR="0026054E" w:rsidRPr="00B912C2">
        <w:rPr>
          <w:rFonts w:ascii="Arial" w:hAnsi="Arial" w:cs="Arial"/>
          <w:color w:val="000000" w:themeColor="text1"/>
          <w:sz w:val="22"/>
          <w:szCs w:val="22"/>
          <w:lang w:val="en-US"/>
        </w:rPr>
        <w:t xml:space="preserve"> main project sponsor</w:t>
      </w:r>
      <w:r w:rsidR="00A53ECA" w:rsidRPr="00B912C2">
        <w:rPr>
          <w:rFonts w:ascii="Arial" w:hAnsi="Arial" w:cs="Arial"/>
          <w:color w:val="000000" w:themeColor="text1"/>
          <w:sz w:val="22"/>
          <w:szCs w:val="22"/>
          <w:lang w:val="en-US"/>
        </w:rPr>
        <w:t>.</w:t>
      </w:r>
      <w:r w:rsidR="00733066" w:rsidRPr="00B912C2">
        <w:rPr>
          <w:rFonts w:ascii="Arial" w:hAnsi="Arial" w:cs="Arial"/>
          <w:color w:val="000000" w:themeColor="text1"/>
          <w:sz w:val="22"/>
          <w:szCs w:val="22"/>
          <w:lang w:val="en-US"/>
        </w:rPr>
        <w:t xml:space="preserve"> </w:t>
      </w:r>
      <w:r w:rsidR="00DF5A8D" w:rsidRPr="00B912C2">
        <w:rPr>
          <w:rFonts w:ascii="Arial" w:hAnsi="Arial" w:cs="Arial"/>
          <w:color w:val="000000" w:themeColor="text1"/>
          <w:sz w:val="22"/>
          <w:szCs w:val="22"/>
          <w:lang w:val="en-US"/>
        </w:rPr>
        <w:tab/>
      </w:r>
    </w:p>
    <w:p w14:paraId="1EDC1E4B" w14:textId="77777777" w:rsidR="00EE1F3C" w:rsidRPr="00B912C2" w:rsidRDefault="00EE1F3C" w:rsidP="00471FC5">
      <w:pPr>
        <w:rPr>
          <w:rFonts w:ascii="Arial" w:hAnsi="Arial" w:cs="Arial"/>
          <w:b/>
          <w:color w:val="000000" w:themeColor="text1"/>
          <w:lang w:val="en-US"/>
        </w:rPr>
      </w:pPr>
    </w:p>
    <w:p w14:paraId="7D82D54B" w14:textId="77777777" w:rsidR="00D6606C" w:rsidRPr="00450446" w:rsidRDefault="003B1BBB" w:rsidP="00D6606C">
      <w:pPr>
        <w:pStyle w:val="Heading2"/>
        <w:rPr>
          <w:rFonts w:ascii="Arial" w:hAnsi="Arial" w:cs="Arial"/>
          <w:b/>
          <w:color w:val="000000" w:themeColor="text1"/>
          <w:lang w:val="en-US"/>
        </w:rPr>
      </w:pPr>
      <w:bookmarkStart w:id="130" w:name="_Toc445206494"/>
      <w:r w:rsidRPr="00450446">
        <w:rPr>
          <w:rFonts w:ascii="Arial" w:hAnsi="Arial" w:cs="Arial"/>
          <w:b/>
          <w:color w:val="000000" w:themeColor="text1"/>
          <w:lang w:val="en-US"/>
        </w:rPr>
        <w:t>Project justification</w:t>
      </w:r>
      <w:r w:rsidR="00874363" w:rsidRPr="00450446">
        <w:rPr>
          <w:rFonts w:ascii="Arial" w:hAnsi="Arial" w:cs="Arial"/>
          <w:b/>
          <w:color w:val="000000" w:themeColor="text1"/>
          <w:lang w:val="en-US"/>
        </w:rPr>
        <w:t>:</w:t>
      </w:r>
      <w:bookmarkEnd w:id="130"/>
      <w:r w:rsidR="00D6606C" w:rsidRPr="00450446">
        <w:rPr>
          <w:rFonts w:ascii="Arial" w:hAnsi="Arial" w:cs="Arial"/>
          <w:b/>
          <w:color w:val="000000" w:themeColor="text1"/>
          <w:lang w:val="en-US"/>
        </w:rPr>
        <w:br/>
      </w:r>
    </w:p>
    <w:p w14:paraId="1F3DAB57" w14:textId="77777777" w:rsidR="00D955E6" w:rsidRPr="00B912C2" w:rsidRDefault="007435D3"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Mr. </w:t>
      </w:r>
      <w:r w:rsidR="002F59F7"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is currently using an outdated and inefficient system for organizing his events.</w:t>
      </w:r>
      <w:r w:rsidR="0026054E" w:rsidRPr="00B912C2">
        <w:rPr>
          <w:rFonts w:ascii="Arial" w:hAnsi="Arial" w:cs="Arial"/>
          <w:color w:val="000000" w:themeColor="text1"/>
          <w:sz w:val="22"/>
          <w:szCs w:val="22"/>
          <w:lang w:val="en-US"/>
        </w:rPr>
        <w:t xml:space="preserve"> His company does not rely on any advantages</w:t>
      </w:r>
      <w:r w:rsidR="007C3E4A" w:rsidRPr="00B912C2">
        <w:rPr>
          <w:rFonts w:ascii="Arial" w:hAnsi="Arial" w:cs="Arial"/>
          <w:color w:val="000000" w:themeColor="text1"/>
          <w:sz w:val="22"/>
          <w:szCs w:val="22"/>
          <w:lang w:val="en-US"/>
        </w:rPr>
        <w:t xml:space="preserve"> of modern technologies</w:t>
      </w:r>
      <w:r w:rsidR="0026054E" w:rsidRPr="00B912C2">
        <w:rPr>
          <w:rFonts w:ascii="Arial" w:hAnsi="Arial" w:cs="Arial"/>
          <w:color w:val="000000" w:themeColor="text1"/>
          <w:sz w:val="22"/>
          <w:szCs w:val="22"/>
          <w:lang w:val="en-US"/>
        </w:rPr>
        <w:t xml:space="preserve">. Having zero web-presence and </w:t>
      </w:r>
      <w:r w:rsidR="002F59F7" w:rsidRPr="00B912C2">
        <w:rPr>
          <w:rFonts w:ascii="Arial" w:hAnsi="Arial" w:cs="Arial"/>
          <w:color w:val="000000" w:themeColor="text1"/>
          <w:sz w:val="22"/>
          <w:szCs w:val="22"/>
          <w:lang w:val="en-US"/>
        </w:rPr>
        <w:t xml:space="preserve">implementing ‘traditional’ ways of </w:t>
      </w:r>
      <w:r w:rsidR="007C3E4A" w:rsidRPr="00B912C2">
        <w:rPr>
          <w:rFonts w:ascii="Arial" w:hAnsi="Arial" w:cs="Arial"/>
          <w:color w:val="000000" w:themeColor="text1"/>
          <w:sz w:val="22"/>
          <w:szCs w:val="22"/>
          <w:lang w:val="en-US"/>
        </w:rPr>
        <w:t>ticketing and event-access management</w:t>
      </w:r>
      <w:r w:rsidR="008B5BCA" w:rsidRPr="00B912C2">
        <w:rPr>
          <w:rFonts w:ascii="Arial" w:hAnsi="Arial" w:cs="Arial"/>
          <w:color w:val="000000" w:themeColor="text1"/>
          <w:sz w:val="22"/>
          <w:szCs w:val="22"/>
          <w:lang w:val="en-US"/>
        </w:rPr>
        <w:t xml:space="preserve"> makes the business model</w:t>
      </w:r>
      <w:r w:rsidR="0010576D" w:rsidRPr="00B912C2">
        <w:rPr>
          <w:rFonts w:ascii="Arial" w:hAnsi="Arial" w:cs="Arial"/>
          <w:color w:val="000000" w:themeColor="text1"/>
          <w:sz w:val="22"/>
          <w:szCs w:val="22"/>
          <w:lang w:val="en-US"/>
        </w:rPr>
        <w:t xml:space="preserve"> of the formal client’s company inefficient, costly and error-prone.</w:t>
      </w:r>
    </w:p>
    <w:p w14:paraId="1BE2DD48" w14:textId="77777777" w:rsidR="00E149A7" w:rsidRPr="00B912C2" w:rsidRDefault="00E149A7"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Using a more </w:t>
      </w:r>
      <w:r w:rsidR="00EA4381" w:rsidRPr="00B912C2">
        <w:rPr>
          <w:rFonts w:ascii="Arial" w:hAnsi="Arial" w:cs="Arial"/>
          <w:color w:val="000000" w:themeColor="text1"/>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14:paraId="694FE13B" w14:textId="77777777" w:rsidR="00EA4381" w:rsidRPr="00B912C2" w:rsidRDefault="00EA4381" w:rsidP="00EA4381">
      <w:pPr>
        <w:rPr>
          <w:rFonts w:ascii="Arial" w:hAnsi="Arial" w:cs="Arial"/>
          <w:b/>
          <w:color w:val="000000" w:themeColor="text1"/>
          <w:lang w:val="en-US"/>
        </w:rPr>
      </w:pPr>
      <w:r w:rsidRPr="00B912C2">
        <w:rPr>
          <w:rFonts w:ascii="Arial" w:hAnsi="Arial" w:cs="Arial"/>
          <w:color w:val="000000" w:themeColor="text1"/>
          <w:lang w:val="en-US"/>
        </w:rPr>
        <w:tab/>
      </w:r>
    </w:p>
    <w:p w14:paraId="3880789D" w14:textId="77777777" w:rsidR="00D6606C" w:rsidRPr="00450446" w:rsidRDefault="00EA4381" w:rsidP="00D6606C">
      <w:pPr>
        <w:pStyle w:val="Heading2"/>
        <w:rPr>
          <w:rFonts w:ascii="Arial" w:hAnsi="Arial" w:cs="Arial"/>
          <w:b/>
          <w:color w:val="000000" w:themeColor="text1"/>
          <w:lang w:val="en-US"/>
        </w:rPr>
      </w:pPr>
      <w:bookmarkStart w:id="131" w:name="_Toc445206495"/>
      <w:r w:rsidRPr="00450446">
        <w:rPr>
          <w:rFonts w:ascii="Arial" w:hAnsi="Arial" w:cs="Arial"/>
          <w:b/>
          <w:color w:val="000000" w:themeColor="text1"/>
          <w:lang w:val="en-US"/>
        </w:rPr>
        <w:t>Problem description:</w:t>
      </w:r>
      <w:bookmarkEnd w:id="131"/>
      <w:r w:rsidR="00D6606C" w:rsidRPr="00450446">
        <w:rPr>
          <w:rFonts w:ascii="Arial" w:hAnsi="Arial" w:cs="Arial"/>
          <w:b/>
          <w:color w:val="000000" w:themeColor="text1"/>
          <w:lang w:val="en-US"/>
        </w:rPr>
        <w:br/>
      </w:r>
    </w:p>
    <w:p w14:paraId="339FF341" w14:textId="77777777" w:rsidR="00EA4381" w:rsidRPr="00B912C2" w:rsidRDefault="008032C8"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w:t>
      </w:r>
      <w:r w:rsidR="00CB5F84">
        <w:rPr>
          <w:rFonts w:ascii="Arial" w:hAnsi="Arial" w:cs="Arial"/>
          <w:color w:val="000000" w:themeColor="text1"/>
          <w:sz w:val="22"/>
          <w:szCs w:val="22"/>
          <w:lang w:val="en-US"/>
        </w:rPr>
        <w:t xml:space="preserve">wants to try a new </w:t>
      </w:r>
      <w:r w:rsidR="00B24AFC">
        <w:rPr>
          <w:rFonts w:ascii="Arial" w:hAnsi="Arial" w:cs="Arial"/>
          <w:color w:val="000000" w:themeColor="text1"/>
          <w:sz w:val="22"/>
          <w:szCs w:val="22"/>
          <w:lang w:val="en-US"/>
        </w:rPr>
        <w:t xml:space="preserve">event-access management </w:t>
      </w:r>
      <w:r w:rsidR="00CB5F84">
        <w:rPr>
          <w:rFonts w:ascii="Arial" w:hAnsi="Arial" w:cs="Arial"/>
          <w:color w:val="000000" w:themeColor="text1"/>
          <w:sz w:val="22"/>
          <w:szCs w:val="22"/>
          <w:lang w:val="en-US"/>
        </w:rPr>
        <w:t xml:space="preserve">system eliminate the major </w:t>
      </w:r>
      <w:r w:rsidR="00B24AFC">
        <w:rPr>
          <w:rFonts w:ascii="Arial" w:hAnsi="Arial" w:cs="Arial"/>
          <w:color w:val="000000" w:themeColor="text1"/>
          <w:sz w:val="22"/>
          <w:szCs w:val="22"/>
          <w:lang w:val="en-US"/>
        </w:rPr>
        <w:t>problems associated to with the currently used one</w:t>
      </w:r>
      <w:r w:rsidRPr="00B912C2">
        <w:rPr>
          <w:rFonts w:ascii="Arial" w:hAnsi="Arial" w:cs="Arial"/>
          <w:color w:val="000000" w:themeColor="text1"/>
          <w:sz w:val="22"/>
          <w:szCs w:val="22"/>
          <w:lang w:val="en-US"/>
        </w:rPr>
        <w:t xml:space="preserve">. </w:t>
      </w:r>
      <w:r w:rsidR="00CB5F84">
        <w:rPr>
          <w:rFonts w:ascii="Arial" w:hAnsi="Arial" w:cs="Arial"/>
          <w:color w:val="000000" w:themeColor="text1"/>
          <w:sz w:val="22"/>
          <w:szCs w:val="22"/>
          <w:lang w:val="en-US"/>
        </w:rPr>
        <w:t>Thus the system</w:t>
      </w:r>
      <w:r w:rsidR="00EA4381" w:rsidRPr="00B912C2">
        <w:rPr>
          <w:rFonts w:ascii="Arial" w:hAnsi="Arial" w:cs="Arial"/>
          <w:color w:val="000000" w:themeColor="text1"/>
          <w:sz w:val="22"/>
          <w:szCs w:val="22"/>
          <w:lang w:val="en-US"/>
        </w:rPr>
        <w:t xml:space="preserve"> has to be redesigned and replaced by a more efficient,</w:t>
      </w:r>
      <w:r w:rsidR="00B24AFC">
        <w:rPr>
          <w:rFonts w:ascii="Arial" w:hAnsi="Arial" w:cs="Arial"/>
          <w:color w:val="000000" w:themeColor="text1"/>
          <w:sz w:val="22"/>
          <w:szCs w:val="22"/>
          <w:lang w:val="en-US"/>
        </w:rPr>
        <w:t xml:space="preserve"> technology-integrated,</w:t>
      </w:r>
      <w:r w:rsidR="00EA4381" w:rsidRPr="00B912C2">
        <w:rPr>
          <w:rFonts w:ascii="Arial" w:hAnsi="Arial" w:cs="Arial"/>
          <w:color w:val="000000" w:themeColor="text1"/>
          <w:sz w:val="22"/>
          <w:szCs w:val="22"/>
          <w:lang w:val="en-US"/>
        </w:rPr>
        <w:t xml:space="preserve"> optim</w:t>
      </w:r>
      <w:r w:rsidR="00B24AFC">
        <w:rPr>
          <w:rFonts w:ascii="Arial" w:hAnsi="Arial" w:cs="Arial"/>
          <w:color w:val="000000" w:themeColor="text1"/>
          <w:sz w:val="22"/>
          <w:szCs w:val="22"/>
          <w:lang w:val="en-US"/>
        </w:rPr>
        <w:t>ized and self-sustainable platform</w:t>
      </w:r>
      <w:r w:rsidR="00EA4381" w:rsidRPr="00B912C2">
        <w:rPr>
          <w:rFonts w:ascii="Arial" w:hAnsi="Arial" w:cs="Arial"/>
          <w:color w:val="000000" w:themeColor="text1"/>
          <w:sz w:val="22"/>
          <w:szCs w:val="22"/>
          <w:lang w:val="en-US"/>
        </w:rPr>
        <w:t xml:space="preserve">. </w:t>
      </w:r>
    </w:p>
    <w:p w14:paraId="1A43E4C0" w14:textId="77777777" w:rsidR="009E555D" w:rsidRPr="00B912C2" w:rsidRDefault="00EA4381"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39AB4EF3" w14:textId="77777777" w:rsidR="00EA4381"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final product of this project</w:t>
      </w:r>
      <w:r w:rsidR="00EA4381" w:rsidRPr="00B912C2">
        <w:rPr>
          <w:rFonts w:ascii="Arial" w:hAnsi="Arial" w:cs="Arial"/>
          <w:color w:val="000000" w:themeColor="text1"/>
          <w:sz w:val="22"/>
          <w:szCs w:val="22"/>
          <w:lang w:val="en-US"/>
        </w:rPr>
        <w:t xml:space="preserve"> has to cover all the</w:t>
      </w:r>
      <w:r w:rsidRPr="00B912C2">
        <w:rPr>
          <w:rFonts w:ascii="Arial" w:hAnsi="Arial" w:cs="Arial"/>
          <w:color w:val="000000" w:themeColor="text1"/>
          <w:sz w:val="22"/>
          <w:szCs w:val="22"/>
          <w:lang w:val="en-US"/>
        </w:rPr>
        <w:t xml:space="preserve"> main</w:t>
      </w:r>
      <w:r w:rsidR="00EA4381"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 xml:space="preserve">phases of the event organization and management.  </w:t>
      </w:r>
    </w:p>
    <w:p w14:paraId="7C0098C4"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1. Advertisement and social media reach.</w:t>
      </w:r>
    </w:p>
    <w:p w14:paraId="3DF184E6"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2. Registration, ticketing and reservation (accommodation, event activities, etc.)</w:t>
      </w:r>
    </w:p>
    <w:p w14:paraId="75844265"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3. Entrance and event access management</w:t>
      </w:r>
    </w:p>
    <w:p w14:paraId="6DF40A89"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4. During-the-event data control</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a) Sales</w:t>
      </w:r>
    </w:p>
    <w:p w14:paraId="46450EB3"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b) Real-time reservations</w:t>
      </w:r>
    </w:p>
    <w:p w14:paraId="6251B647"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c) Status tracking</w:t>
      </w:r>
    </w:p>
    <w:p w14:paraId="73CAA60B"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d) System reporting</w:t>
      </w:r>
    </w:p>
    <w:p w14:paraId="4050F58C"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5. After-the-event data management</w:t>
      </w:r>
    </w:p>
    <w:p w14:paraId="7CE8D7F1" w14:textId="77777777" w:rsidR="00D955E6" w:rsidRPr="00450446" w:rsidRDefault="00D955E6" w:rsidP="00BF0B7A">
      <w:pPr>
        <w:pStyle w:val="Heading2"/>
        <w:rPr>
          <w:rFonts w:ascii="Arial" w:hAnsi="Arial" w:cs="Arial"/>
          <w:b/>
          <w:color w:val="000000" w:themeColor="text1"/>
          <w:lang w:val="en-US"/>
        </w:rPr>
      </w:pPr>
      <w:bookmarkStart w:id="132" w:name="_Toc445206496"/>
      <w:r w:rsidRPr="00450446">
        <w:rPr>
          <w:rFonts w:ascii="Arial" w:hAnsi="Arial" w:cs="Arial"/>
          <w:b/>
          <w:color w:val="000000" w:themeColor="text1"/>
          <w:lang w:val="en-US"/>
        </w:rPr>
        <w:lastRenderedPageBreak/>
        <w:t>Project goal</w:t>
      </w:r>
      <w:r w:rsidR="00FF27A4" w:rsidRPr="00450446">
        <w:rPr>
          <w:rFonts w:ascii="Arial" w:hAnsi="Arial" w:cs="Arial"/>
          <w:b/>
          <w:color w:val="000000" w:themeColor="text1"/>
          <w:lang w:val="en-US"/>
        </w:rPr>
        <w:t>:</w:t>
      </w:r>
      <w:bookmarkEnd w:id="132"/>
      <w:r w:rsidRPr="00450446">
        <w:rPr>
          <w:rFonts w:ascii="Arial" w:hAnsi="Arial" w:cs="Arial"/>
          <w:b/>
          <w:color w:val="000000" w:themeColor="text1"/>
          <w:lang w:val="en-US"/>
        </w:rPr>
        <w:t xml:space="preserve"> </w:t>
      </w:r>
    </w:p>
    <w:p w14:paraId="0BB141D3" w14:textId="77777777" w:rsidR="00D955E6" w:rsidRPr="00B912C2" w:rsidRDefault="00D955E6" w:rsidP="00D955E6">
      <w:pPr>
        <w:pStyle w:val="Default"/>
        <w:rPr>
          <w:rFonts w:ascii="Arial" w:hAnsi="Arial" w:cs="Arial"/>
          <w:color w:val="000000" w:themeColor="text1"/>
          <w:sz w:val="22"/>
          <w:szCs w:val="22"/>
          <w:lang w:val="en-US"/>
        </w:rPr>
      </w:pPr>
    </w:p>
    <w:p w14:paraId="2A36E623" w14:textId="77777777" w:rsidR="00C760D3" w:rsidRPr="00B912C2" w:rsidRDefault="00CF7D5F"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project</w:t>
      </w:r>
      <w:r w:rsidR="000F10DE">
        <w:rPr>
          <w:rFonts w:ascii="Arial" w:hAnsi="Arial" w:cs="Arial"/>
          <w:color w:val="000000" w:themeColor="text1"/>
          <w:sz w:val="22"/>
          <w:szCs w:val="22"/>
          <w:lang w:val="en-US"/>
        </w:rPr>
        <w:t>’</w:t>
      </w:r>
      <w:r w:rsidR="0006516E" w:rsidRPr="00B912C2">
        <w:rPr>
          <w:rFonts w:ascii="Arial" w:hAnsi="Arial" w:cs="Arial"/>
          <w:color w:val="000000" w:themeColor="text1"/>
          <w:sz w:val="22"/>
          <w:szCs w:val="22"/>
          <w:lang w:val="en-US"/>
        </w:rPr>
        <w:t>s</w:t>
      </w:r>
      <w:r w:rsidR="000F10DE">
        <w:rPr>
          <w:rFonts w:ascii="Arial" w:hAnsi="Arial" w:cs="Arial"/>
          <w:color w:val="000000" w:themeColor="text1"/>
          <w:sz w:val="22"/>
          <w:szCs w:val="22"/>
          <w:lang w:val="en-US"/>
        </w:rPr>
        <w:t xml:space="preserve"> goal is to develop an electronic festival control </w:t>
      </w:r>
      <w:r w:rsidR="000D0E4E" w:rsidRPr="00B912C2">
        <w:rPr>
          <w:rFonts w:ascii="Arial" w:hAnsi="Arial" w:cs="Arial"/>
          <w:color w:val="000000" w:themeColor="text1"/>
          <w:sz w:val="22"/>
          <w:szCs w:val="22"/>
          <w:lang w:val="en-US"/>
        </w:rPr>
        <w:t xml:space="preserve">system </w:t>
      </w:r>
      <w:r w:rsidR="009E555D" w:rsidRPr="00B912C2">
        <w:rPr>
          <w:rFonts w:ascii="Arial" w:hAnsi="Arial" w:cs="Arial"/>
          <w:color w:val="000000" w:themeColor="text1"/>
          <w:sz w:val="22"/>
          <w:szCs w:val="22"/>
          <w:lang w:val="en-US"/>
        </w:rPr>
        <w:t xml:space="preserve">that will be highly user-friendly, accessible, and reusable for the future events, organized by the formal client’s company. </w:t>
      </w:r>
    </w:p>
    <w:p w14:paraId="1727A62F" w14:textId="77777777" w:rsidR="00C760D3" w:rsidRPr="00B912C2" w:rsidRDefault="00C760D3" w:rsidP="00C760D3">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Our team has to analyze the current market and modern technologies to determine the optimal solution for our client. </w:t>
      </w:r>
    </w:p>
    <w:p w14:paraId="671F07E7" w14:textId="77777777" w:rsidR="00434632" w:rsidRPr="00B912C2" w:rsidRDefault="00C760D3" w:rsidP="009B680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ticketing method has to increase the entrance rate, minimize the error probability, establish better security and reduce the possibility of any ticket fraud.</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event-access management technique has to ascertain the finest attendee experience by providing means of communication</w:t>
      </w:r>
      <w:r w:rsidR="005E3F69" w:rsidRPr="00B912C2">
        <w:rPr>
          <w:rFonts w:ascii="Arial" w:hAnsi="Arial" w:cs="Arial"/>
          <w:color w:val="000000" w:themeColor="text1"/>
          <w:sz w:val="22"/>
          <w:szCs w:val="22"/>
          <w:lang w:val="en-US"/>
        </w:rPr>
        <w:t>, payment, verification of the reservations and status control</w:t>
      </w:r>
      <w:r w:rsidR="00733066" w:rsidRPr="00B912C2">
        <w:rPr>
          <w:rFonts w:ascii="Arial" w:hAnsi="Arial" w:cs="Arial"/>
          <w:color w:val="000000" w:themeColor="text1"/>
          <w:sz w:val="22"/>
          <w:szCs w:val="22"/>
          <w:lang w:val="en-US"/>
        </w:rPr>
        <w:t>.</w:t>
      </w:r>
      <w:r w:rsidR="005E3F69" w:rsidRPr="00B912C2">
        <w:rPr>
          <w:rFonts w:ascii="Arial" w:hAnsi="Arial" w:cs="Arial"/>
          <w:color w:val="000000" w:themeColor="text1"/>
          <w:sz w:val="22"/>
          <w:szCs w:val="22"/>
          <w:lang w:val="en-US"/>
        </w:rPr>
        <w:br/>
      </w:r>
      <w:r w:rsidR="005E3F69" w:rsidRPr="00B912C2">
        <w:rPr>
          <w:rFonts w:ascii="Arial" w:hAnsi="Arial" w:cs="Arial"/>
          <w:color w:val="000000" w:themeColor="text1"/>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14:paraId="2C7F16EA" w14:textId="77777777" w:rsidR="009D3A7D" w:rsidRPr="00B912C2" w:rsidRDefault="009D3A7D" w:rsidP="00434632">
      <w:pPr>
        <w:rPr>
          <w:rFonts w:ascii="Arial" w:hAnsi="Arial" w:cs="Arial"/>
          <w:b/>
          <w:color w:val="000000" w:themeColor="text1"/>
          <w:lang w:val="en-US"/>
        </w:rPr>
      </w:pPr>
    </w:p>
    <w:p w14:paraId="229EDB5D" w14:textId="77777777" w:rsidR="00D955E6" w:rsidRPr="00450446" w:rsidRDefault="00D955E6" w:rsidP="00BF0B7A">
      <w:pPr>
        <w:pStyle w:val="Heading2"/>
        <w:rPr>
          <w:rFonts w:ascii="Arial" w:hAnsi="Arial" w:cs="Arial"/>
          <w:b/>
          <w:color w:val="000000" w:themeColor="text1"/>
          <w:sz w:val="23"/>
          <w:szCs w:val="23"/>
          <w:lang w:val="en-US"/>
        </w:rPr>
      </w:pPr>
      <w:bookmarkStart w:id="133" w:name="_Toc445206497"/>
      <w:r w:rsidRPr="00450446">
        <w:rPr>
          <w:rFonts w:ascii="Arial" w:hAnsi="Arial" w:cs="Arial"/>
          <w:b/>
          <w:color w:val="000000" w:themeColor="text1"/>
          <w:lang w:val="en-US"/>
        </w:rPr>
        <w:t>Deliverables and non-deliverables</w:t>
      </w:r>
      <w:r w:rsidR="00CF7D5F" w:rsidRPr="00450446">
        <w:rPr>
          <w:rFonts w:ascii="Arial" w:hAnsi="Arial" w:cs="Arial"/>
          <w:b/>
          <w:color w:val="000000" w:themeColor="text1"/>
          <w:lang w:val="en-US"/>
        </w:rPr>
        <w:t>:</w:t>
      </w:r>
      <w:bookmarkEnd w:id="133"/>
      <w:r w:rsidR="00D6606C" w:rsidRPr="00450446">
        <w:rPr>
          <w:rFonts w:ascii="Arial" w:hAnsi="Arial" w:cs="Arial"/>
          <w:b/>
          <w:color w:val="000000" w:themeColor="text1"/>
          <w:lang w:val="en-US"/>
        </w:rPr>
        <w:br/>
      </w:r>
    </w:p>
    <w:p w14:paraId="435235C8" w14:textId="77777777" w:rsidR="00CF7D5F" w:rsidRPr="00F66450" w:rsidRDefault="00D6606C"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3"/>
          <w:szCs w:val="23"/>
          <w:lang w:val="en-US"/>
        </w:rPr>
        <w:tab/>
      </w:r>
      <w:r w:rsidR="00434632" w:rsidRPr="00F66450">
        <w:rPr>
          <w:rFonts w:ascii="Arial" w:hAnsi="Arial" w:cs="Arial"/>
          <w:color w:val="000000" w:themeColor="text1"/>
          <w:sz w:val="22"/>
          <w:szCs w:val="22"/>
          <w:lang w:val="en-US"/>
        </w:rPr>
        <w:t xml:space="preserve">Below are stated the main deliverables and non-deliverables for the project. The further, more detailed and additional information can be found in the Project and System Scope </w:t>
      </w:r>
      <w:r w:rsidR="000A1A23" w:rsidRPr="00F66450">
        <w:rPr>
          <w:rFonts w:ascii="Arial" w:hAnsi="Arial" w:cs="Arial"/>
          <w:color w:val="000000" w:themeColor="text1"/>
          <w:sz w:val="22"/>
          <w:szCs w:val="22"/>
          <w:lang w:val="en-US"/>
        </w:rPr>
        <w:t xml:space="preserve">and other relevant </w:t>
      </w:r>
      <w:r w:rsidR="00434632" w:rsidRPr="00F66450">
        <w:rPr>
          <w:rFonts w:ascii="Arial" w:hAnsi="Arial" w:cs="Arial"/>
          <w:color w:val="000000" w:themeColor="text1"/>
          <w:sz w:val="22"/>
          <w:szCs w:val="22"/>
          <w:lang w:val="en-US"/>
        </w:rPr>
        <w:t>document</w:t>
      </w:r>
      <w:r w:rsidR="000A1A23" w:rsidRPr="00F66450">
        <w:rPr>
          <w:rFonts w:ascii="Arial" w:hAnsi="Arial" w:cs="Arial"/>
          <w:color w:val="000000" w:themeColor="text1"/>
          <w:sz w:val="22"/>
          <w:szCs w:val="22"/>
          <w:lang w:val="en-US"/>
        </w:rPr>
        <w:t>s</w:t>
      </w:r>
      <w:r w:rsidR="00434632" w:rsidRPr="00F66450">
        <w:rPr>
          <w:rFonts w:ascii="Arial" w:hAnsi="Arial" w:cs="Arial"/>
          <w:color w:val="000000" w:themeColor="text1"/>
          <w:sz w:val="22"/>
          <w:szCs w:val="22"/>
          <w:lang w:val="en-US"/>
        </w:rPr>
        <w:t>.</w:t>
      </w:r>
    </w:p>
    <w:p w14:paraId="43E61FEF" w14:textId="77777777" w:rsidR="00434632" w:rsidRPr="00B912C2" w:rsidRDefault="00434632" w:rsidP="00D955E6">
      <w:pPr>
        <w:pStyle w:val="Default"/>
        <w:rPr>
          <w:rFonts w:ascii="Arial" w:hAnsi="Arial" w:cs="Arial"/>
          <w:color w:val="000000" w:themeColor="text1"/>
          <w:sz w:val="23"/>
          <w:szCs w:val="23"/>
          <w:lang w:val="en-US"/>
        </w:rPr>
      </w:pPr>
    </w:p>
    <w:p w14:paraId="6E63EB57" w14:textId="77777777" w:rsidR="00D6606C" w:rsidRPr="00450446" w:rsidRDefault="00BF0B7A" w:rsidP="00D6606C">
      <w:pPr>
        <w:pStyle w:val="Heading3"/>
        <w:rPr>
          <w:rFonts w:ascii="Arial" w:hAnsi="Arial" w:cs="Arial"/>
          <w:b/>
          <w:color w:val="000000" w:themeColor="text1"/>
          <w:lang w:val="en-US"/>
        </w:rPr>
      </w:pPr>
      <w:bookmarkStart w:id="134" w:name="_Toc445206498"/>
      <w:commentRangeStart w:id="135"/>
      <w:r w:rsidRPr="00450446">
        <w:rPr>
          <w:rFonts w:ascii="Arial" w:hAnsi="Arial" w:cs="Arial"/>
          <w:b/>
          <w:color w:val="000000" w:themeColor="text1"/>
          <w:lang w:val="en-US"/>
        </w:rPr>
        <w:t>Deliverables</w:t>
      </w:r>
      <w:commentRangeEnd w:id="135"/>
      <w:r w:rsidR="001526CE">
        <w:rPr>
          <w:rStyle w:val="CommentReference"/>
          <w:rFonts w:asciiTheme="minorHAnsi" w:eastAsiaTheme="minorHAnsi" w:hAnsiTheme="minorHAnsi" w:cstheme="minorBidi"/>
          <w:color w:val="auto"/>
        </w:rPr>
        <w:commentReference w:id="135"/>
      </w:r>
      <w:r w:rsidR="00D6606C" w:rsidRPr="00450446">
        <w:rPr>
          <w:rFonts w:ascii="Arial" w:hAnsi="Arial" w:cs="Arial"/>
          <w:b/>
          <w:color w:val="000000" w:themeColor="text1"/>
          <w:lang w:val="en-US"/>
        </w:rPr>
        <w:t>:</w:t>
      </w:r>
      <w:bookmarkEnd w:id="134"/>
      <w:r w:rsidR="00D6606C" w:rsidRPr="00450446">
        <w:rPr>
          <w:rFonts w:ascii="Arial" w:hAnsi="Arial" w:cs="Arial"/>
          <w:b/>
          <w:color w:val="000000" w:themeColor="text1"/>
          <w:lang w:val="en-US"/>
        </w:rPr>
        <w:br/>
      </w:r>
    </w:p>
    <w:p w14:paraId="0A484871" w14:textId="77777777" w:rsidR="00F66450" w:rsidRPr="00F66450" w:rsidRDefault="00B912C2" w:rsidP="00F66450">
      <w:pPr>
        <w:pStyle w:val="ListParagraph"/>
        <w:numPr>
          <w:ilvl w:val="0"/>
          <w:numId w:val="3"/>
        </w:numPr>
        <w:rPr>
          <w:rFonts w:ascii="Arial" w:hAnsi="Arial" w:cs="Arial"/>
          <w:lang w:val="en-US"/>
        </w:rPr>
      </w:pPr>
      <w:r w:rsidRPr="00F66450">
        <w:rPr>
          <w:rFonts w:ascii="Arial" w:hAnsi="Arial" w:cs="Arial"/>
          <w:lang w:val="en-US"/>
        </w:rPr>
        <w:t>Website</w:t>
      </w:r>
      <w:r w:rsidR="00F66450">
        <w:rPr>
          <w:rFonts w:ascii="Arial" w:hAnsi="Arial" w:cs="Arial"/>
          <w:lang w:val="en-US"/>
        </w:rPr>
        <w:br/>
      </w:r>
      <w:r w:rsidR="00F66450" w:rsidRPr="00F66450">
        <w:rPr>
          <w:rFonts w:ascii="Arial" w:hAnsi="Arial" w:cs="Arial"/>
          <w:i/>
          <w:lang w:val="en-US"/>
        </w:rPr>
        <w:t>Including:</w:t>
      </w:r>
    </w:p>
    <w:p w14:paraId="120FD6D1"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event information</w:t>
      </w:r>
    </w:p>
    <w:p w14:paraId="04B0D982"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visitor registration</w:t>
      </w:r>
    </w:p>
    <w:p w14:paraId="0F9511F1"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personal account control</w:t>
      </w:r>
    </w:p>
    <w:p w14:paraId="64DE097D"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 xml:space="preserve">personal data tracking </w:t>
      </w:r>
    </w:p>
    <w:p w14:paraId="351EF06E" w14:textId="77777777" w:rsidR="00F66450" w:rsidRDefault="00F66450" w:rsidP="00F66450">
      <w:pPr>
        <w:pStyle w:val="ListParagraph"/>
        <w:numPr>
          <w:ilvl w:val="0"/>
          <w:numId w:val="3"/>
        </w:numPr>
        <w:rPr>
          <w:rFonts w:ascii="Arial" w:hAnsi="Arial" w:cs="Arial"/>
          <w:lang w:val="en-US"/>
        </w:rPr>
      </w:pPr>
      <w:r>
        <w:rPr>
          <w:rFonts w:ascii="Arial" w:hAnsi="Arial" w:cs="Arial"/>
          <w:lang w:val="en-US"/>
        </w:rPr>
        <w:t>Database</w:t>
      </w:r>
    </w:p>
    <w:p w14:paraId="7EFA74A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Covering all the event’s activities and aspects</w:t>
      </w:r>
    </w:p>
    <w:p w14:paraId="695998C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event entrance procedure</w:t>
      </w:r>
    </w:p>
    <w:p w14:paraId="2D463AF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camping entrance procedure</w:t>
      </w:r>
    </w:p>
    <w:p w14:paraId="7A50220A"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the shops and sale points</w:t>
      </w:r>
    </w:p>
    <w:p w14:paraId="6F36C87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 xml:space="preserve">Application for the activity reservation </w:t>
      </w:r>
    </w:p>
    <w:p w14:paraId="23B4D6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loaning the necessary equipment for the different event activities</w:t>
      </w:r>
    </w:p>
    <w:p w14:paraId="6B957D35"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visitors leaving the event</w:t>
      </w:r>
    </w:p>
    <w:p w14:paraId="60F147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Administrative application for data tracking and inspecting the status of the event</w:t>
      </w:r>
    </w:p>
    <w:p w14:paraId="2350CD0C"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 support in cases of identification-related exceptions</w:t>
      </w:r>
    </w:p>
    <w:p w14:paraId="6DD70D2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System requirements and documentation</w:t>
      </w:r>
    </w:p>
    <w:p w14:paraId="6E1FF85D"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Presentation about the project and system demonstration</w:t>
      </w:r>
    </w:p>
    <w:p w14:paraId="5B880357"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Setup document</w:t>
      </w:r>
    </w:p>
    <w:p w14:paraId="0BF50EAE"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Process report</w:t>
      </w:r>
    </w:p>
    <w:p w14:paraId="5340D62B" w14:textId="77777777" w:rsidR="00BF0B7A" w:rsidRPr="00B912C2" w:rsidRDefault="00BF0B7A" w:rsidP="00BF0B7A">
      <w:pPr>
        <w:pStyle w:val="Default"/>
        <w:rPr>
          <w:rFonts w:ascii="Arial" w:hAnsi="Arial" w:cs="Arial"/>
          <w:color w:val="000000" w:themeColor="text1"/>
          <w:sz w:val="23"/>
          <w:szCs w:val="23"/>
          <w:lang w:val="en-US"/>
        </w:rPr>
      </w:pPr>
    </w:p>
    <w:p w14:paraId="796508DC" w14:textId="77777777" w:rsidR="00BF0B7A" w:rsidRPr="00450446" w:rsidRDefault="00BF0B7A" w:rsidP="00BF0B7A">
      <w:pPr>
        <w:pStyle w:val="Heading3"/>
        <w:rPr>
          <w:rFonts w:ascii="Arial" w:hAnsi="Arial" w:cs="Arial"/>
          <w:b/>
          <w:color w:val="000000" w:themeColor="text1"/>
          <w:lang w:val="en-US"/>
        </w:rPr>
      </w:pPr>
      <w:bookmarkStart w:id="136" w:name="_Toc445206499"/>
      <w:r w:rsidRPr="00450446">
        <w:rPr>
          <w:rFonts w:ascii="Arial" w:hAnsi="Arial" w:cs="Arial"/>
          <w:b/>
          <w:color w:val="000000" w:themeColor="text1"/>
          <w:lang w:val="en-US"/>
        </w:rPr>
        <w:t>Non-Deliverables</w:t>
      </w:r>
      <w:r w:rsidR="00450446">
        <w:rPr>
          <w:rFonts w:ascii="Arial" w:hAnsi="Arial" w:cs="Arial"/>
          <w:b/>
          <w:color w:val="000000" w:themeColor="text1"/>
          <w:lang w:val="en-US"/>
        </w:rPr>
        <w:t>:</w:t>
      </w:r>
      <w:bookmarkEnd w:id="136"/>
    </w:p>
    <w:p w14:paraId="3411C693" w14:textId="77777777" w:rsidR="00BF0B7A" w:rsidRPr="00B912C2" w:rsidRDefault="00BF0B7A" w:rsidP="00BF0B7A">
      <w:pPr>
        <w:rPr>
          <w:rFonts w:ascii="Arial" w:hAnsi="Arial" w:cs="Arial"/>
          <w:color w:val="000000" w:themeColor="text1"/>
          <w:lang w:val="en-US"/>
        </w:rPr>
      </w:pPr>
    </w:p>
    <w:p w14:paraId="28FBC98C"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Banks integration</w:t>
      </w:r>
    </w:p>
    <w:p w14:paraId="5E6FD90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Full stock of necessary hardware</w:t>
      </w:r>
    </w:p>
    <w:p w14:paraId="03E59ADE"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Facility and general event services (such as medical, security, cleaning etc.) management and status tracking system or software</w:t>
      </w:r>
    </w:p>
    <w:p w14:paraId="1A72E867"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Transportation services and logistics</w:t>
      </w:r>
    </w:p>
    <w:p w14:paraId="454A8245"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Stage performance and event program management services or software</w:t>
      </w:r>
    </w:p>
    <w:p w14:paraId="56747C83"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Event accommodation </w:t>
      </w:r>
    </w:p>
    <w:p w14:paraId="4DD99990"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Staff activity tracking services or software</w:t>
      </w:r>
    </w:p>
    <w:p w14:paraId="2FE4F95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Detailed platform costs, budgeting and financial prospects overview</w:t>
      </w:r>
    </w:p>
    <w:p w14:paraId="7E3E31C7" w14:textId="77777777" w:rsidR="004345DD" w:rsidRPr="00B912C2" w:rsidRDefault="004345DD" w:rsidP="00D955E6">
      <w:pPr>
        <w:pStyle w:val="Default"/>
        <w:rPr>
          <w:rFonts w:ascii="Arial" w:hAnsi="Arial" w:cs="Arial"/>
          <w:color w:val="000000" w:themeColor="text1"/>
          <w:sz w:val="23"/>
          <w:szCs w:val="23"/>
          <w:lang w:val="en-US"/>
        </w:rPr>
      </w:pPr>
    </w:p>
    <w:p w14:paraId="3308A1D2" w14:textId="77777777" w:rsidR="009E289E" w:rsidRPr="00450446" w:rsidRDefault="009E289E" w:rsidP="00BF0B7A">
      <w:pPr>
        <w:pStyle w:val="Heading2"/>
        <w:rPr>
          <w:rFonts w:ascii="Arial" w:hAnsi="Arial" w:cs="Arial"/>
          <w:b/>
          <w:color w:val="000000" w:themeColor="text1"/>
          <w:lang w:val="en-US"/>
        </w:rPr>
      </w:pPr>
      <w:bookmarkStart w:id="137" w:name="_Toc445206500"/>
      <w:r w:rsidRPr="00450446">
        <w:rPr>
          <w:rFonts w:ascii="Arial" w:hAnsi="Arial" w:cs="Arial"/>
          <w:b/>
          <w:color w:val="000000" w:themeColor="text1"/>
          <w:lang w:val="en-US"/>
        </w:rPr>
        <w:t>Constraints:</w:t>
      </w:r>
      <w:bookmarkEnd w:id="137"/>
      <w:r w:rsidRPr="00450446">
        <w:rPr>
          <w:rFonts w:ascii="Arial" w:hAnsi="Arial" w:cs="Arial"/>
          <w:b/>
          <w:color w:val="000000" w:themeColor="text1"/>
          <w:lang w:val="en-US"/>
        </w:rPr>
        <w:t xml:space="preserve"> </w:t>
      </w:r>
    </w:p>
    <w:p w14:paraId="6D34B8F2" w14:textId="77777777" w:rsidR="009E289E" w:rsidRPr="00B912C2" w:rsidRDefault="009E289E" w:rsidP="009E289E">
      <w:pPr>
        <w:pStyle w:val="Default"/>
        <w:rPr>
          <w:rFonts w:ascii="Arial" w:hAnsi="Arial" w:cs="Arial"/>
          <w:b/>
          <w:color w:val="000000" w:themeColor="text1"/>
          <w:sz w:val="22"/>
          <w:szCs w:val="22"/>
          <w:lang w:val="en-US"/>
        </w:rPr>
      </w:pPr>
    </w:p>
    <w:p w14:paraId="1AA81CF1" w14:textId="77777777" w:rsidR="009E289E" w:rsidRPr="00B912C2" w:rsidRDefault="00357C7F"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T</w:t>
      </w:r>
      <w:r w:rsidR="009E289E" w:rsidRPr="00B912C2">
        <w:rPr>
          <w:rFonts w:ascii="Arial" w:hAnsi="Arial" w:cs="Arial"/>
          <w:color w:val="000000" w:themeColor="text1"/>
          <w:sz w:val="22"/>
          <w:szCs w:val="22"/>
          <w:lang w:val="en-US"/>
        </w:rPr>
        <w:t>ime:</w:t>
      </w:r>
    </w:p>
    <w:p w14:paraId="3E6B1B4C"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For completing the whole project our team has 19 weeks.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p>
    <w:p w14:paraId="2E0312F8" w14:textId="77777777" w:rsidR="009E289E" w:rsidRPr="00B912C2" w:rsidRDefault="00590DE9"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C# programming</w:t>
      </w:r>
      <w:r w:rsidR="009E289E"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l</w:t>
      </w:r>
      <w:r w:rsidR="009E289E" w:rsidRPr="00B912C2">
        <w:rPr>
          <w:rFonts w:ascii="Arial" w:hAnsi="Arial" w:cs="Arial"/>
          <w:color w:val="000000" w:themeColor="text1"/>
          <w:sz w:val="22"/>
          <w:szCs w:val="22"/>
          <w:lang w:val="en-US"/>
        </w:rPr>
        <w:t>anguage:</w:t>
      </w:r>
    </w:p>
    <w:p w14:paraId="46FB7E33"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590DE9" w:rsidRPr="00B912C2">
        <w:rPr>
          <w:rFonts w:ascii="Arial" w:hAnsi="Arial" w:cs="Arial"/>
          <w:color w:val="000000" w:themeColor="text1"/>
          <w:sz w:val="22"/>
          <w:szCs w:val="22"/>
          <w:lang w:val="en-US"/>
        </w:rPr>
        <w:t>All the developed software and applications will be built using C# programming language</w:t>
      </w:r>
    </w:p>
    <w:p w14:paraId="392536A8" w14:textId="77777777" w:rsidR="009E289E" w:rsidRPr="00B912C2" w:rsidRDefault="009E289E" w:rsidP="009E289E">
      <w:pPr>
        <w:pStyle w:val="Default"/>
        <w:rPr>
          <w:rFonts w:ascii="Arial" w:hAnsi="Arial" w:cs="Arial"/>
          <w:color w:val="000000" w:themeColor="text1"/>
          <w:sz w:val="22"/>
          <w:szCs w:val="22"/>
          <w:lang w:val="en-US"/>
        </w:rPr>
      </w:pPr>
    </w:p>
    <w:p w14:paraId="63AE937C" w14:textId="77777777" w:rsidR="009E289E" w:rsidRPr="00B912C2" w:rsidRDefault="000D0E4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Operational system</w:t>
      </w:r>
      <w:r w:rsidR="009E289E" w:rsidRPr="00B912C2">
        <w:rPr>
          <w:rFonts w:ascii="Arial" w:hAnsi="Arial" w:cs="Arial"/>
          <w:color w:val="000000" w:themeColor="text1"/>
          <w:sz w:val="22"/>
          <w:szCs w:val="22"/>
          <w:lang w:val="en-US"/>
        </w:rPr>
        <w:t xml:space="preserve">: </w:t>
      </w:r>
    </w:p>
    <w:p w14:paraId="3B5CEEB0"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0D0E4E" w:rsidRPr="00B912C2">
        <w:rPr>
          <w:rFonts w:ascii="Arial" w:hAnsi="Arial" w:cs="Arial"/>
          <w:color w:val="000000" w:themeColor="text1"/>
          <w:sz w:val="22"/>
          <w:szCs w:val="22"/>
          <w:lang w:val="en-US"/>
        </w:rPr>
        <w:t>The final product (Festival Control System</w:t>
      </w:r>
      <w:r w:rsidR="00E40288" w:rsidRPr="00B912C2">
        <w:rPr>
          <w:rFonts w:ascii="Arial" w:hAnsi="Arial" w:cs="Arial"/>
          <w:color w:val="000000" w:themeColor="text1"/>
          <w:sz w:val="22"/>
          <w:szCs w:val="22"/>
          <w:lang w:val="en-US"/>
        </w:rPr>
        <w:t>) will require the use of Microsoft Windows operated machines</w:t>
      </w:r>
      <w:r w:rsidR="00B679D7" w:rsidRPr="00B912C2">
        <w:rPr>
          <w:rFonts w:ascii="Arial" w:hAnsi="Arial" w:cs="Arial"/>
          <w:color w:val="000000" w:themeColor="text1"/>
          <w:sz w:val="22"/>
          <w:szCs w:val="22"/>
          <w:lang w:val="en-US"/>
        </w:rPr>
        <w:t>.</w:t>
      </w:r>
    </w:p>
    <w:p w14:paraId="773DAC54" w14:textId="77777777" w:rsidR="009E289E" w:rsidRPr="00B912C2" w:rsidRDefault="009E289E" w:rsidP="009E289E">
      <w:pPr>
        <w:pStyle w:val="Default"/>
        <w:rPr>
          <w:rFonts w:ascii="Arial" w:hAnsi="Arial" w:cs="Arial"/>
          <w:color w:val="000000" w:themeColor="text1"/>
          <w:sz w:val="22"/>
          <w:szCs w:val="22"/>
          <w:lang w:val="en-US"/>
        </w:rPr>
      </w:pPr>
    </w:p>
    <w:p w14:paraId="1408FCEB" w14:textId="13C29585" w:rsidR="009E289E" w:rsidRPr="00B912C2" w:rsidRDefault="00A13467"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Accessibility</w:t>
      </w:r>
      <w:r w:rsidR="009E289E" w:rsidRPr="00B912C2">
        <w:rPr>
          <w:rFonts w:ascii="Arial" w:hAnsi="Arial" w:cs="Arial"/>
          <w:color w:val="000000" w:themeColor="text1"/>
          <w:sz w:val="22"/>
          <w:szCs w:val="22"/>
          <w:lang w:val="en-US"/>
        </w:rPr>
        <w:t>:</w:t>
      </w:r>
      <w:r w:rsidR="00357C7F" w:rsidRPr="00B912C2">
        <w:rPr>
          <w:rFonts w:ascii="Arial" w:hAnsi="Arial" w:cs="Arial"/>
          <w:color w:val="000000" w:themeColor="text1"/>
          <w:sz w:val="22"/>
          <w:szCs w:val="22"/>
          <w:lang w:val="en-US"/>
        </w:rPr>
        <w:t xml:space="preserve"> </w:t>
      </w:r>
      <w:del w:id="138" w:author="Dmitry Orlov" w:date="2016-03-08T13:11:00Z">
        <w:r w:rsidR="00357C7F" w:rsidRPr="00B912C2" w:rsidDel="00D92C7B">
          <w:rPr>
            <w:rFonts w:ascii="Arial" w:hAnsi="Arial" w:cs="Arial"/>
            <w:color w:val="000000" w:themeColor="text1"/>
            <w:sz w:val="22"/>
            <w:szCs w:val="22"/>
            <w:lang w:val="en-US"/>
          </w:rPr>
          <w:delText>//For the visitors</w:delText>
        </w:r>
      </w:del>
    </w:p>
    <w:p w14:paraId="37DB7426" w14:textId="36A5AFEA" w:rsidR="00FF737A" w:rsidRPr="00B912C2" w:rsidRDefault="009E289E" w:rsidP="00D955E6">
      <w:pPr>
        <w:pStyle w:val="Default"/>
        <w:rPr>
          <w:rFonts w:ascii="Arial" w:hAnsi="Arial" w:cs="Arial"/>
          <w:b/>
          <w:color w:val="000000" w:themeColor="text1"/>
          <w:sz w:val="23"/>
          <w:szCs w:val="23"/>
          <w:lang w:val="en-US"/>
        </w:rPr>
      </w:pPr>
      <w:r w:rsidRPr="00B912C2">
        <w:rPr>
          <w:rFonts w:ascii="Arial" w:hAnsi="Arial" w:cs="Arial"/>
          <w:color w:val="000000" w:themeColor="text1"/>
          <w:sz w:val="22"/>
          <w:szCs w:val="22"/>
          <w:lang w:val="en-US"/>
        </w:rPr>
        <w:tab/>
      </w:r>
      <w:del w:id="139" w:author="Dmitry Orlov" w:date="2016-03-08T13:11:00Z">
        <w:r w:rsidR="00A13467" w:rsidRPr="00B912C2" w:rsidDel="00D92C7B">
          <w:rPr>
            <w:rFonts w:ascii="Arial" w:hAnsi="Arial" w:cs="Arial"/>
            <w:color w:val="000000" w:themeColor="text1"/>
            <w:sz w:val="22"/>
            <w:szCs w:val="22"/>
            <w:lang w:val="en-US"/>
          </w:rPr>
          <w:delText>In regards to the high pace of working required during the events, t</w:delText>
        </w:r>
      </w:del>
      <w:ins w:id="140" w:author="Dmitry Orlov" w:date="2016-03-08T13:11:00Z">
        <w:r w:rsidR="00D92C7B">
          <w:rPr>
            <w:rFonts w:ascii="Arial" w:hAnsi="Arial" w:cs="Arial"/>
            <w:color w:val="000000" w:themeColor="text1"/>
            <w:sz w:val="22"/>
            <w:szCs w:val="22"/>
            <w:lang w:val="en-US"/>
          </w:rPr>
          <w:t>T</w:t>
        </w:r>
      </w:ins>
      <w:r w:rsidR="00A13467" w:rsidRPr="00B912C2">
        <w:rPr>
          <w:rFonts w:ascii="Arial" w:hAnsi="Arial" w:cs="Arial"/>
          <w:color w:val="000000" w:themeColor="text1"/>
          <w:sz w:val="22"/>
          <w:szCs w:val="22"/>
          <w:lang w:val="en-US"/>
        </w:rPr>
        <w:t>he</w:t>
      </w:r>
      <w:r w:rsidRPr="00B912C2">
        <w:rPr>
          <w:rFonts w:ascii="Arial" w:hAnsi="Arial" w:cs="Arial"/>
          <w:color w:val="000000" w:themeColor="text1"/>
          <w:sz w:val="22"/>
          <w:szCs w:val="22"/>
          <w:lang w:val="en-US"/>
        </w:rPr>
        <w:t xml:space="preserve"> design of the </w:t>
      </w:r>
      <w:ins w:id="141" w:author="Dmitry Orlov" w:date="2016-03-08T13:12:00Z">
        <w:r w:rsidR="00D92C7B">
          <w:rPr>
            <w:rFonts w:ascii="Arial" w:hAnsi="Arial" w:cs="Arial"/>
            <w:color w:val="000000" w:themeColor="text1"/>
            <w:sz w:val="22"/>
            <w:szCs w:val="22"/>
            <w:lang w:val="en-US"/>
          </w:rPr>
          <w:t xml:space="preserve">website and the </w:t>
        </w:r>
      </w:ins>
      <w:r w:rsidRPr="00B912C2">
        <w:rPr>
          <w:rFonts w:ascii="Arial" w:hAnsi="Arial" w:cs="Arial"/>
          <w:color w:val="000000" w:themeColor="text1"/>
          <w:sz w:val="22"/>
          <w:szCs w:val="22"/>
          <w:lang w:val="en-US"/>
        </w:rPr>
        <w:t>application</w:t>
      </w:r>
      <w:ins w:id="142" w:author="Dmitry Orlov" w:date="2016-03-08T13:12:00Z">
        <w:r w:rsidR="00D92C7B">
          <w:rPr>
            <w:rFonts w:ascii="Arial" w:hAnsi="Arial" w:cs="Arial"/>
            <w:color w:val="000000" w:themeColor="text1"/>
            <w:sz w:val="22"/>
            <w:szCs w:val="22"/>
            <w:lang w:val="en-US"/>
          </w:rPr>
          <w:t>s</w:t>
        </w:r>
      </w:ins>
      <w:r w:rsidRPr="00B912C2">
        <w:rPr>
          <w:rFonts w:ascii="Arial" w:hAnsi="Arial" w:cs="Arial"/>
          <w:color w:val="000000" w:themeColor="text1"/>
          <w:sz w:val="22"/>
          <w:szCs w:val="22"/>
          <w:lang w:val="en-US"/>
        </w:rPr>
        <w:t xml:space="preserve"> has to </w:t>
      </w:r>
      <w:r w:rsidR="00FF737A" w:rsidRPr="00B912C2">
        <w:rPr>
          <w:rFonts w:ascii="Arial" w:hAnsi="Arial" w:cs="Arial"/>
          <w:color w:val="000000" w:themeColor="text1"/>
          <w:sz w:val="22"/>
          <w:szCs w:val="22"/>
          <w:lang w:val="en-US"/>
        </w:rPr>
        <w:t>be highly user-friendly, accessible,</w:t>
      </w:r>
      <w:r w:rsidR="00B679D7" w:rsidRPr="00B912C2">
        <w:rPr>
          <w:rFonts w:ascii="Arial" w:hAnsi="Arial" w:cs="Arial"/>
          <w:color w:val="000000" w:themeColor="text1"/>
          <w:sz w:val="22"/>
          <w:szCs w:val="22"/>
          <w:lang w:val="en-US"/>
        </w:rPr>
        <w:t xml:space="preserve"> and </w:t>
      </w:r>
      <w:del w:id="143" w:author="Dmitry Orlov" w:date="2016-03-08T13:14:00Z">
        <w:r w:rsidR="00B679D7" w:rsidRPr="00B912C2" w:rsidDel="00D92C7B">
          <w:rPr>
            <w:rFonts w:ascii="Arial" w:hAnsi="Arial" w:cs="Arial"/>
            <w:color w:val="000000" w:themeColor="text1"/>
            <w:sz w:val="22"/>
            <w:szCs w:val="22"/>
            <w:lang w:val="en-US"/>
          </w:rPr>
          <w:delText>time efficient</w:delText>
        </w:r>
      </w:del>
      <w:ins w:id="144" w:author="Dmitry Orlov" w:date="2016-03-08T13:14:00Z">
        <w:r w:rsidR="00D92C7B">
          <w:rPr>
            <w:rFonts w:ascii="Arial" w:hAnsi="Arial" w:cs="Arial"/>
            <w:color w:val="000000" w:themeColor="text1"/>
            <w:sz w:val="22"/>
            <w:szCs w:val="22"/>
            <w:lang w:val="en-US"/>
          </w:rPr>
          <w:t>intuitive</w:t>
        </w:r>
      </w:ins>
      <w:ins w:id="145" w:author="Dmitry Orlov" w:date="2016-03-08T13:12:00Z">
        <w:r w:rsidR="00BC21A7">
          <w:rPr>
            <w:rFonts w:ascii="Arial" w:hAnsi="Arial" w:cs="Arial"/>
            <w:color w:val="000000" w:themeColor="text1"/>
            <w:sz w:val="22"/>
            <w:szCs w:val="22"/>
            <w:lang w:val="en-US"/>
          </w:rPr>
          <w:t xml:space="preserve"> so that visitors</w:t>
        </w:r>
        <w:r w:rsidR="00D92C7B">
          <w:rPr>
            <w:rFonts w:ascii="Arial" w:hAnsi="Arial" w:cs="Arial"/>
            <w:color w:val="000000" w:themeColor="text1"/>
            <w:sz w:val="22"/>
            <w:szCs w:val="22"/>
            <w:lang w:val="en-US"/>
          </w:rPr>
          <w:t xml:space="preserve"> with any level of experience and computer skills could easily operate them</w:t>
        </w:r>
      </w:ins>
      <w:r w:rsidRPr="00B912C2">
        <w:rPr>
          <w:rFonts w:ascii="Arial" w:hAnsi="Arial" w:cs="Arial"/>
          <w:color w:val="000000" w:themeColor="text1"/>
          <w:sz w:val="22"/>
          <w:szCs w:val="22"/>
          <w:lang w:val="en-US"/>
        </w:rPr>
        <w:t>.</w:t>
      </w:r>
    </w:p>
    <w:p w14:paraId="7903B928" w14:textId="77777777" w:rsidR="00FF737A" w:rsidRPr="00B912C2" w:rsidRDefault="00FF737A" w:rsidP="00D955E6">
      <w:pPr>
        <w:pStyle w:val="Default"/>
        <w:rPr>
          <w:rFonts w:ascii="Arial" w:hAnsi="Arial" w:cs="Arial"/>
          <w:b/>
          <w:color w:val="000000" w:themeColor="text1"/>
          <w:sz w:val="23"/>
          <w:szCs w:val="23"/>
          <w:lang w:val="en-US"/>
        </w:rPr>
      </w:pPr>
    </w:p>
    <w:p w14:paraId="1EE32E31" w14:textId="77777777" w:rsidR="00FF737A" w:rsidRPr="00B912C2" w:rsidRDefault="00FF737A" w:rsidP="00FF737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Reusability:</w:t>
      </w:r>
    </w:p>
    <w:p w14:paraId="0C6FCE9E" w14:textId="77777777" w:rsidR="00FF737A" w:rsidRPr="00B912C2" w:rsidRDefault="00FF737A">
      <w:pPr>
        <w:rPr>
          <w:rFonts w:ascii="Arial" w:hAnsi="Arial" w:cs="Arial"/>
          <w:color w:val="000000" w:themeColor="text1"/>
          <w:lang w:val="en-US"/>
        </w:rPr>
      </w:pPr>
      <w:r w:rsidRPr="00B912C2">
        <w:rPr>
          <w:rFonts w:ascii="Arial" w:hAnsi="Arial" w:cs="Arial"/>
          <w:color w:val="000000" w:themeColor="text1"/>
          <w:lang w:val="en-US"/>
        </w:rPr>
        <w:tab/>
        <w:t>The design of the system</w:t>
      </w:r>
      <w:r w:rsidR="003C0F4C" w:rsidRPr="00B912C2">
        <w:rPr>
          <w:rFonts w:ascii="Arial" w:hAnsi="Arial" w:cs="Arial"/>
          <w:color w:val="000000" w:themeColor="text1"/>
          <w:lang w:val="en-US"/>
        </w:rPr>
        <w:t xml:space="preserve"> (including all the aspects)</w:t>
      </w:r>
      <w:r w:rsidRPr="00B912C2">
        <w:rPr>
          <w:rFonts w:ascii="Arial" w:hAnsi="Arial" w:cs="Arial"/>
          <w:color w:val="000000" w:themeColor="text1"/>
          <w:lang w:val="en-US"/>
        </w:rPr>
        <w:t xml:space="preserve"> has to be self-sustainable and suitable for future implementation in different events without </w:t>
      </w:r>
      <w:r w:rsidR="00D2751D" w:rsidRPr="00B912C2">
        <w:rPr>
          <w:rFonts w:ascii="Arial" w:hAnsi="Arial" w:cs="Arial"/>
          <w:color w:val="000000" w:themeColor="text1"/>
          <w:lang w:val="en-US"/>
        </w:rPr>
        <w:t>a</w:t>
      </w:r>
      <w:r w:rsidRPr="00B912C2">
        <w:rPr>
          <w:rFonts w:ascii="Arial" w:hAnsi="Arial" w:cs="Arial"/>
          <w:color w:val="000000" w:themeColor="text1"/>
          <w:lang w:val="en-US"/>
        </w:rPr>
        <w:t xml:space="preserve"> need of redesigning the architecture.</w:t>
      </w:r>
    </w:p>
    <w:p w14:paraId="38563B72" w14:textId="77777777" w:rsidR="00554D91" w:rsidRPr="00B912C2" w:rsidRDefault="00554D91" w:rsidP="00554D9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Documentation:</w:t>
      </w:r>
    </w:p>
    <w:p w14:paraId="5F335928" w14:textId="5CC4A564" w:rsidR="00554D91" w:rsidRPr="00B912C2" w:rsidRDefault="00554D91" w:rsidP="00554D91">
      <w:pPr>
        <w:rPr>
          <w:rFonts w:ascii="Arial" w:hAnsi="Arial" w:cs="Arial"/>
          <w:color w:val="000000" w:themeColor="text1"/>
          <w:lang w:val="en-US"/>
        </w:rPr>
      </w:pPr>
      <w:r w:rsidRPr="00B912C2">
        <w:rPr>
          <w:rFonts w:ascii="Arial" w:hAnsi="Arial" w:cs="Arial"/>
          <w:color w:val="000000" w:themeColor="text1"/>
          <w:lang w:val="en-US"/>
        </w:rPr>
        <w:tab/>
        <w:t xml:space="preserve">Each deliverable requires a specification </w:t>
      </w:r>
      <w:del w:id="146" w:author="Dmitry Orlov" w:date="2016-03-08T13:14:00Z">
        <w:r w:rsidR="004162B4" w:rsidRPr="00B912C2" w:rsidDel="007D346D">
          <w:rPr>
            <w:rFonts w:ascii="Arial" w:hAnsi="Arial" w:cs="Arial"/>
            <w:color w:val="000000" w:themeColor="text1"/>
            <w:lang w:val="en-US"/>
          </w:rPr>
          <w:delText>//--</w:delText>
        </w:r>
        <w:r w:rsidRPr="00B912C2" w:rsidDel="007D346D">
          <w:rPr>
            <w:rFonts w:ascii="Arial" w:hAnsi="Arial" w:cs="Arial"/>
            <w:color w:val="000000" w:themeColor="text1"/>
            <w:lang w:val="en-US"/>
          </w:rPr>
          <w:delText xml:space="preserve">document/report </w:delText>
        </w:r>
      </w:del>
      <w:r w:rsidRPr="00B912C2">
        <w:rPr>
          <w:rFonts w:ascii="Arial" w:hAnsi="Arial" w:cs="Arial"/>
          <w:color w:val="000000" w:themeColor="text1"/>
          <w:lang w:val="en-US"/>
        </w:rPr>
        <w:t>explaining</w:t>
      </w:r>
      <w:del w:id="147" w:author="Dmitry Orlov" w:date="2016-03-08T13:14:00Z">
        <w:r w:rsidRPr="00B912C2" w:rsidDel="007D346D">
          <w:rPr>
            <w:rFonts w:ascii="Arial" w:hAnsi="Arial" w:cs="Arial"/>
            <w:color w:val="000000" w:themeColor="text1"/>
            <w:lang w:val="en-US"/>
          </w:rPr>
          <w:delText xml:space="preserve"> all</w:delText>
        </w:r>
      </w:del>
      <w:r w:rsidRPr="00B912C2">
        <w:rPr>
          <w:rFonts w:ascii="Arial" w:hAnsi="Arial" w:cs="Arial"/>
          <w:color w:val="000000" w:themeColor="text1"/>
          <w:lang w:val="en-US"/>
        </w:rPr>
        <w:t xml:space="preserve"> its features, functionality and requirements.</w:t>
      </w:r>
    </w:p>
    <w:p w14:paraId="4FF03E14" w14:textId="77777777" w:rsidR="00C373EC" w:rsidRPr="00B912C2" w:rsidRDefault="00C373EC">
      <w:pPr>
        <w:rPr>
          <w:rFonts w:ascii="Arial" w:hAnsi="Arial" w:cs="Arial"/>
          <w:b/>
          <w:color w:val="000000" w:themeColor="text1"/>
          <w:lang w:val="en-US"/>
        </w:rPr>
      </w:pPr>
    </w:p>
    <w:p w14:paraId="4E8A6A58" w14:textId="77777777" w:rsidR="00C373EC" w:rsidRPr="00B912C2" w:rsidRDefault="00C373EC">
      <w:pPr>
        <w:rPr>
          <w:rFonts w:ascii="Arial" w:hAnsi="Arial" w:cs="Arial"/>
          <w:b/>
          <w:color w:val="000000" w:themeColor="text1"/>
          <w:lang w:val="en-US"/>
        </w:rPr>
      </w:pPr>
    </w:p>
    <w:p w14:paraId="2F1E8D15" w14:textId="77777777" w:rsidR="00C373EC" w:rsidRPr="00B912C2" w:rsidRDefault="00C373EC">
      <w:pPr>
        <w:rPr>
          <w:rFonts w:ascii="Arial" w:hAnsi="Arial" w:cs="Arial"/>
          <w:b/>
          <w:color w:val="000000" w:themeColor="text1"/>
          <w:lang w:val="en-US"/>
        </w:rPr>
      </w:pPr>
      <w:r w:rsidRPr="00B912C2">
        <w:rPr>
          <w:rFonts w:ascii="Arial" w:hAnsi="Arial" w:cs="Arial"/>
          <w:b/>
          <w:color w:val="000000" w:themeColor="text1"/>
          <w:lang w:val="en-US"/>
        </w:rPr>
        <w:br w:type="page"/>
      </w:r>
    </w:p>
    <w:p w14:paraId="421733AC" w14:textId="77777777" w:rsidR="00F64652" w:rsidRPr="00450446" w:rsidRDefault="00F64652" w:rsidP="00BF0B7A">
      <w:pPr>
        <w:pStyle w:val="Heading1"/>
        <w:rPr>
          <w:rFonts w:ascii="Arial" w:hAnsi="Arial" w:cs="Arial"/>
          <w:b/>
          <w:color w:val="000000" w:themeColor="text1"/>
          <w:lang w:val="en-US"/>
        </w:rPr>
      </w:pPr>
      <w:bookmarkStart w:id="148" w:name="_Toc445206501"/>
      <w:r w:rsidRPr="00450446">
        <w:rPr>
          <w:rFonts w:ascii="Arial" w:hAnsi="Arial" w:cs="Arial"/>
          <w:b/>
          <w:color w:val="000000" w:themeColor="text1"/>
          <w:lang w:val="en-US"/>
        </w:rPr>
        <w:lastRenderedPageBreak/>
        <w:t>Project phasing:</w:t>
      </w:r>
      <w:bookmarkEnd w:id="148"/>
    </w:p>
    <w:p w14:paraId="0F262D8C" w14:textId="77777777" w:rsidR="00B455CF" w:rsidRPr="00B912C2" w:rsidRDefault="00B455CF" w:rsidP="00F64652">
      <w:pPr>
        <w:pStyle w:val="Default"/>
        <w:rPr>
          <w:rFonts w:ascii="Arial" w:hAnsi="Arial" w:cs="Arial"/>
          <w:b/>
          <w:color w:val="000000" w:themeColor="text1"/>
          <w:sz w:val="22"/>
          <w:szCs w:val="22"/>
          <w:lang w:val="en-US"/>
        </w:rPr>
      </w:pPr>
    </w:p>
    <w:p w14:paraId="46AE0217" w14:textId="0B0FB3A7" w:rsidR="00913E98" w:rsidRPr="00B912C2" w:rsidRDefault="001933B9" w:rsidP="00F64652">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An overview </w:t>
      </w:r>
      <w:r w:rsidR="00B455CF" w:rsidRPr="00B912C2">
        <w:rPr>
          <w:rFonts w:ascii="Arial" w:hAnsi="Arial" w:cs="Arial"/>
          <w:color w:val="000000" w:themeColor="text1"/>
          <w:sz w:val="22"/>
          <w:szCs w:val="22"/>
          <w:lang w:val="en-US"/>
        </w:rPr>
        <w:t>of the phases is present below</w:t>
      </w:r>
      <w:r w:rsidRPr="00B912C2">
        <w:rPr>
          <w:rFonts w:ascii="Arial" w:hAnsi="Arial" w:cs="Arial"/>
          <w:color w:val="000000" w:themeColor="text1"/>
          <w:sz w:val="22"/>
          <w:szCs w:val="22"/>
          <w:lang w:val="en-US"/>
        </w:rPr>
        <w:t>.</w:t>
      </w:r>
      <w:ins w:id="149" w:author="Dmitry Orlov" w:date="2016-03-13T19:06:00Z">
        <w:r w:rsidR="001732BA">
          <w:rPr>
            <w:rFonts w:ascii="Arial" w:hAnsi="Arial" w:cs="Arial"/>
            <w:color w:val="000000" w:themeColor="text1"/>
            <w:sz w:val="22"/>
            <w:szCs w:val="22"/>
            <w:lang w:val="en-US"/>
          </w:rPr>
          <w:br/>
        </w:r>
      </w:ins>
      <w:ins w:id="150" w:author="Dmitry Orlov" w:date="2016-03-13T19:02:00Z">
        <w:r w:rsidR="001732BA">
          <w:rPr>
            <w:rFonts w:ascii="Arial" w:hAnsi="Arial" w:cs="Arial"/>
            <w:noProof/>
            <w:color w:val="000000" w:themeColor="text1"/>
            <w:sz w:val="22"/>
            <w:szCs w:val="22"/>
            <w:lang w:eastAsia="ru-RU"/>
          </w:rPr>
          <w:drawing>
            <wp:anchor distT="0" distB="0" distL="114300" distR="114300" simplePos="0" relativeHeight="251658240" behindDoc="0" locked="0" layoutInCell="1" allowOverlap="1" wp14:anchorId="2178C2A5" wp14:editId="74A0F63A">
              <wp:simplePos x="0" y="0"/>
              <wp:positionH relativeFrom="column">
                <wp:posOffset>3106420</wp:posOffset>
              </wp:positionH>
              <wp:positionV relativeFrom="paragraph">
                <wp:posOffset>3684270</wp:posOffset>
              </wp:positionV>
              <wp:extent cx="3374136" cy="4986528"/>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ingPart2-page-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4136" cy="4986528"/>
                      </a:xfrm>
                      <a:prstGeom prst="rect">
                        <a:avLst/>
                      </a:prstGeom>
                    </pic:spPr>
                  </pic:pic>
                </a:graphicData>
              </a:graphic>
              <wp14:sizeRelH relativeFrom="page">
                <wp14:pctWidth>0</wp14:pctWidth>
              </wp14:sizeRelH>
              <wp14:sizeRelV relativeFrom="page">
                <wp14:pctHeight>0</wp14:pctHeight>
              </wp14:sizeRelV>
            </wp:anchor>
          </w:drawing>
        </w:r>
        <w:r w:rsidR="001732BA">
          <w:rPr>
            <w:rFonts w:ascii="Arial" w:hAnsi="Arial" w:cs="Arial"/>
            <w:noProof/>
            <w:color w:val="000000" w:themeColor="text1"/>
            <w:sz w:val="22"/>
            <w:szCs w:val="22"/>
            <w:lang w:eastAsia="ru-RU"/>
          </w:rPr>
          <w:drawing>
            <wp:inline distT="0" distB="0" distL="0" distR="0" wp14:anchorId="60C10A05" wp14:editId="1A465A8F">
              <wp:extent cx="2911719" cy="80105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ingPart1-page-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979" cy="8071765"/>
                      </a:xfrm>
                      <a:prstGeom prst="rect">
                        <a:avLst/>
                      </a:prstGeom>
                    </pic:spPr>
                  </pic:pic>
                </a:graphicData>
              </a:graphic>
            </wp:inline>
          </w:drawing>
        </w:r>
      </w:ins>
    </w:p>
    <w:p w14:paraId="1C9308F8" w14:textId="6437B149" w:rsidR="008C6699" w:rsidRDefault="008C6699" w:rsidP="00F64652">
      <w:pPr>
        <w:pStyle w:val="Default"/>
        <w:rPr>
          <w:ins w:id="151" w:author="Dmitry Orlov" w:date="2016-03-13T18:57:00Z"/>
          <w:rFonts w:ascii="Arial" w:hAnsi="Arial" w:cs="Arial"/>
          <w:color w:val="000000" w:themeColor="text1"/>
          <w:sz w:val="22"/>
          <w:szCs w:val="22"/>
          <w:lang w:val="en-US"/>
        </w:rPr>
      </w:pPr>
    </w:p>
    <w:p w14:paraId="62EF9622" w14:textId="77777777" w:rsidR="001732BA" w:rsidRDefault="001732BA" w:rsidP="00F64652">
      <w:pPr>
        <w:pStyle w:val="Default"/>
        <w:rPr>
          <w:ins w:id="152" w:author="Dmitry Orlov" w:date="2016-03-13T18:57:00Z"/>
          <w:rFonts w:ascii="Arial" w:hAnsi="Arial" w:cs="Arial"/>
          <w:color w:val="000000" w:themeColor="text1"/>
          <w:sz w:val="22"/>
          <w:szCs w:val="22"/>
          <w:lang w:val="en-US"/>
        </w:rPr>
      </w:pPr>
    </w:p>
    <w:p w14:paraId="3C3BF579" w14:textId="180CE5DC" w:rsidR="001732BA" w:rsidRPr="001732BA" w:rsidRDefault="001732BA" w:rsidP="00F64652">
      <w:pPr>
        <w:pStyle w:val="Default"/>
        <w:rPr>
          <w:rFonts w:ascii="Arial" w:hAnsi="Arial" w:cs="Arial"/>
          <w:color w:val="000000" w:themeColor="text1"/>
          <w:sz w:val="20"/>
          <w:szCs w:val="20"/>
          <w:lang w:val="en-US"/>
          <w:rPrChange w:id="153" w:author="Dmitry Orlov" w:date="2016-03-13T19:04:00Z">
            <w:rPr>
              <w:rFonts w:ascii="Arial" w:hAnsi="Arial" w:cs="Arial"/>
              <w:color w:val="000000" w:themeColor="text1"/>
              <w:sz w:val="22"/>
              <w:szCs w:val="22"/>
              <w:lang w:val="en-US"/>
            </w:rPr>
          </w:rPrChange>
        </w:rPr>
      </w:pPr>
      <w:ins w:id="154" w:author="Dmitry Orlov" w:date="2016-03-13T19:04:00Z">
        <w:r w:rsidRPr="001732BA">
          <w:rPr>
            <w:rFonts w:ascii="Arial" w:hAnsi="Arial" w:cs="Arial"/>
            <w:color w:val="000000" w:themeColor="text1"/>
            <w:sz w:val="20"/>
            <w:szCs w:val="20"/>
            <w:lang w:val="en-US"/>
            <w:rPrChange w:id="155" w:author="Dmitry Orlov" w:date="2016-03-13T19:04:00Z">
              <w:rPr>
                <w:rFonts w:ascii="Arial" w:hAnsi="Arial" w:cs="Arial"/>
                <w:color w:val="000000" w:themeColor="text1"/>
                <w:sz w:val="22"/>
                <w:szCs w:val="22"/>
                <w:lang w:val="en-US"/>
              </w:rPr>
            </w:rPrChange>
          </w:rPr>
          <w:t>Figure 1:</w:t>
        </w:r>
        <w:r>
          <w:rPr>
            <w:rFonts w:ascii="Arial" w:hAnsi="Arial" w:cs="Arial"/>
            <w:color w:val="000000" w:themeColor="text1"/>
            <w:sz w:val="20"/>
            <w:szCs w:val="20"/>
            <w:lang w:val="en-US"/>
          </w:rPr>
          <w:t xml:space="preserve"> a) </w:t>
        </w:r>
        <w:r w:rsidRPr="001732BA">
          <w:rPr>
            <w:rFonts w:ascii="Arial" w:hAnsi="Arial" w:cs="Arial"/>
            <w:color w:val="000000" w:themeColor="text1"/>
            <w:sz w:val="20"/>
            <w:szCs w:val="20"/>
            <w:lang w:val="en-US"/>
            <w:rPrChange w:id="156" w:author="Dmitry Orlov" w:date="2016-03-13T19:04:00Z">
              <w:rPr>
                <w:rFonts w:ascii="Arial" w:hAnsi="Arial" w:cs="Arial"/>
                <w:color w:val="000000" w:themeColor="text1"/>
                <w:sz w:val="22"/>
                <w:szCs w:val="22"/>
                <w:lang w:val="en-US"/>
              </w:rPr>
            </w:rPrChange>
          </w:rPr>
          <w:t xml:space="preserve"> Week 1 – Week 6</w:t>
        </w:r>
      </w:ins>
      <w:ins w:id="157" w:author="Dmitry Orlov" w:date="2016-03-13T19:05:00Z">
        <w:r>
          <w:rPr>
            <w:rFonts w:ascii="Arial" w:hAnsi="Arial" w:cs="Arial"/>
            <w:color w:val="000000" w:themeColor="text1"/>
            <w:sz w:val="20"/>
            <w:szCs w:val="20"/>
            <w:lang w:val="en-US"/>
          </w:rPr>
          <w:br/>
        </w:r>
        <w:r>
          <w:rPr>
            <w:rFonts w:ascii="Arial" w:hAnsi="Arial" w:cs="Arial"/>
            <w:color w:val="000000" w:themeColor="text1"/>
            <w:sz w:val="20"/>
            <w:szCs w:val="20"/>
            <w:lang w:val="en-US"/>
          </w:rPr>
          <w:tab/>
        </w:r>
      </w:ins>
      <w:ins w:id="158" w:author="Dmitry Orlov" w:date="2016-03-13T19:06:00Z">
        <w:r>
          <w:rPr>
            <w:rFonts w:ascii="Arial" w:hAnsi="Arial" w:cs="Arial"/>
            <w:color w:val="000000" w:themeColor="text1"/>
            <w:sz w:val="20"/>
            <w:szCs w:val="20"/>
            <w:lang w:val="en-US"/>
          </w:rPr>
          <w:t xml:space="preserve">   b) Week 7 – Week 9</w:t>
        </w:r>
      </w:ins>
      <w:ins w:id="159" w:author="Dmitry Orlov" w:date="2016-03-13T19:07:00Z">
        <w:r>
          <w:rPr>
            <w:rFonts w:ascii="Arial" w:hAnsi="Arial" w:cs="Arial"/>
            <w:color w:val="000000" w:themeColor="text1"/>
            <w:sz w:val="20"/>
            <w:szCs w:val="20"/>
            <w:lang w:val="en-US"/>
          </w:rPr>
          <w:t xml:space="preserve"> + Phase 2</w:t>
        </w:r>
      </w:ins>
    </w:p>
    <w:p w14:paraId="4FCBD90D" w14:textId="77777777" w:rsidR="008C6699" w:rsidRPr="00450446" w:rsidRDefault="008C6699" w:rsidP="00BF0B7A">
      <w:pPr>
        <w:pStyle w:val="Heading2"/>
        <w:rPr>
          <w:rFonts w:ascii="Arial" w:hAnsi="Arial" w:cs="Arial"/>
          <w:b/>
          <w:color w:val="000000" w:themeColor="text1"/>
          <w:lang w:val="en-US"/>
        </w:rPr>
      </w:pPr>
      <w:bookmarkStart w:id="160" w:name="_Toc445206502"/>
      <w:r w:rsidRPr="00450446">
        <w:rPr>
          <w:rFonts w:ascii="Arial" w:hAnsi="Arial" w:cs="Arial"/>
          <w:b/>
          <w:color w:val="000000" w:themeColor="text1"/>
          <w:lang w:val="en-US"/>
        </w:rPr>
        <w:lastRenderedPageBreak/>
        <w:t>Phase 1:</w:t>
      </w:r>
      <w:bookmarkEnd w:id="160"/>
      <w:r w:rsidRPr="00450446">
        <w:rPr>
          <w:rFonts w:ascii="Arial" w:hAnsi="Arial" w:cs="Arial"/>
          <w:b/>
          <w:color w:val="000000" w:themeColor="text1"/>
          <w:lang w:val="en-US"/>
        </w:rPr>
        <w:t xml:space="preserve"> </w:t>
      </w:r>
    </w:p>
    <w:p w14:paraId="5A52A21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F21021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9 weeks</w:t>
      </w:r>
    </w:p>
    <w:p w14:paraId="20599C2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28C914D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Project Plan</w:t>
      </w:r>
    </w:p>
    <w:p w14:paraId="453108D8" w14:textId="435395A1"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Website</w:t>
      </w:r>
      <w:r w:rsidR="004162B4" w:rsidRPr="00B912C2">
        <w:rPr>
          <w:rFonts w:ascii="Arial" w:hAnsi="Arial" w:cs="Arial"/>
          <w:color w:val="000000" w:themeColor="text1"/>
          <w:sz w:val="23"/>
          <w:szCs w:val="23"/>
          <w:lang w:val="en-US"/>
        </w:rPr>
        <w:t xml:space="preserve"> </w:t>
      </w:r>
      <w:ins w:id="161" w:author="Dmitry Orlov" w:date="2016-03-08T13:15:00Z">
        <w:r w:rsidR="00791583">
          <w:rPr>
            <w:rFonts w:ascii="Arial" w:hAnsi="Arial" w:cs="Arial"/>
            <w:color w:val="000000" w:themeColor="text1"/>
            <w:sz w:val="23"/>
            <w:szCs w:val="23"/>
            <w:lang w:val="en-US"/>
          </w:rPr>
          <w:t>Version 1.0</w:t>
        </w:r>
      </w:ins>
      <w:del w:id="162" w:author="Dmitry Orlov" w:date="2016-03-08T13:15:00Z">
        <w:r w:rsidR="004162B4" w:rsidRPr="00B912C2" w:rsidDel="00791583">
          <w:rPr>
            <w:rFonts w:ascii="Arial" w:hAnsi="Arial" w:cs="Arial"/>
            <w:color w:val="000000" w:themeColor="text1"/>
            <w:sz w:val="23"/>
            <w:szCs w:val="23"/>
            <w:lang w:val="en-US"/>
          </w:rPr>
          <w:delText>//</w:delText>
        </w:r>
      </w:del>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 xml:space="preserve">Database </w:t>
      </w:r>
      <w:ins w:id="163" w:author="Dmitry Orlov" w:date="2016-03-08T13:15:00Z">
        <w:r w:rsidR="00791583">
          <w:rPr>
            <w:rFonts w:ascii="Arial" w:hAnsi="Arial" w:cs="Arial"/>
            <w:color w:val="000000" w:themeColor="text1"/>
            <w:sz w:val="23"/>
            <w:szCs w:val="23"/>
            <w:lang w:val="en-US"/>
          </w:rPr>
          <w:t>Version 1.0</w:t>
        </w:r>
      </w:ins>
    </w:p>
    <w:p w14:paraId="052D1BAB" w14:textId="15F2B997" w:rsidR="008C6699" w:rsidRPr="00B912C2" w:rsidDel="00791583" w:rsidRDefault="008C6699" w:rsidP="00F64652">
      <w:pPr>
        <w:pStyle w:val="Default"/>
        <w:rPr>
          <w:del w:id="164" w:author="Dmitry Orlov" w:date="2016-03-08T13:15: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del w:id="165" w:author="Dmitry Orlov" w:date="2016-03-08T13:15:00Z">
        <w:r w:rsidRPr="00B912C2" w:rsidDel="00791583">
          <w:rPr>
            <w:rFonts w:ascii="Arial" w:hAnsi="Arial" w:cs="Arial"/>
            <w:color w:val="000000" w:themeColor="text1"/>
            <w:sz w:val="23"/>
            <w:szCs w:val="23"/>
            <w:lang w:val="en-US"/>
          </w:rPr>
          <w:delText>Setup Document</w:delText>
        </w:r>
      </w:del>
    </w:p>
    <w:p w14:paraId="2E8B1064" w14:textId="5B5B530C" w:rsidR="008C6699" w:rsidRPr="00B912C2" w:rsidRDefault="008C6699" w:rsidP="00F64652">
      <w:pPr>
        <w:pStyle w:val="Default"/>
        <w:rPr>
          <w:rFonts w:ascii="Arial" w:hAnsi="Arial" w:cs="Arial"/>
          <w:color w:val="000000" w:themeColor="text1"/>
          <w:sz w:val="23"/>
          <w:szCs w:val="23"/>
          <w:lang w:val="en-US"/>
        </w:rPr>
      </w:pPr>
      <w:del w:id="166" w:author="Dmitry Orlov" w:date="2016-03-08T13:15:00Z">
        <w:r w:rsidRPr="00B912C2" w:rsidDel="00791583">
          <w:rPr>
            <w:rFonts w:ascii="Arial" w:hAnsi="Arial" w:cs="Arial"/>
            <w:color w:val="000000" w:themeColor="text1"/>
            <w:sz w:val="23"/>
            <w:szCs w:val="23"/>
            <w:lang w:val="en-US"/>
          </w:rPr>
          <w:tab/>
        </w:r>
        <w:r w:rsidRPr="00B912C2" w:rsidDel="00791583">
          <w:rPr>
            <w:rFonts w:ascii="Arial" w:hAnsi="Arial" w:cs="Arial"/>
            <w:color w:val="000000" w:themeColor="text1"/>
            <w:sz w:val="23"/>
            <w:szCs w:val="23"/>
            <w:lang w:val="en-US"/>
          </w:rPr>
          <w:tab/>
        </w:r>
      </w:del>
      <w:r w:rsidRPr="00B912C2">
        <w:rPr>
          <w:rFonts w:ascii="Arial" w:hAnsi="Arial" w:cs="Arial"/>
          <w:color w:val="000000" w:themeColor="text1"/>
          <w:sz w:val="23"/>
          <w:szCs w:val="23"/>
          <w:lang w:val="en-US"/>
        </w:rPr>
        <w:t>Application GUI</w:t>
      </w:r>
      <w:ins w:id="167" w:author="Dmitry Orlov" w:date="2016-03-08T13:15:00Z">
        <w:r w:rsidR="00791583">
          <w:rPr>
            <w:rFonts w:ascii="Arial" w:hAnsi="Arial" w:cs="Arial"/>
            <w:color w:val="000000" w:themeColor="text1"/>
            <w:sz w:val="23"/>
            <w:szCs w:val="23"/>
            <w:lang w:val="en-US"/>
          </w:rPr>
          <w:t xml:space="preserve"> Version 1.0</w:t>
        </w:r>
        <w:r w:rsidR="00791583">
          <w:rPr>
            <w:rFonts w:ascii="Arial" w:hAnsi="Arial" w:cs="Arial"/>
            <w:color w:val="000000" w:themeColor="text1"/>
            <w:sz w:val="23"/>
            <w:szCs w:val="23"/>
            <w:lang w:val="en-US"/>
          </w:rPr>
          <w:br/>
        </w:r>
      </w:ins>
      <w:ins w:id="168" w:author="Dmitry Orlov" w:date="2016-03-08T13:16:00Z">
        <w:r w:rsidR="00791583">
          <w:rPr>
            <w:rFonts w:ascii="Arial" w:hAnsi="Arial" w:cs="Arial"/>
            <w:color w:val="000000" w:themeColor="text1"/>
            <w:sz w:val="23"/>
            <w:szCs w:val="23"/>
            <w:lang w:val="en-US"/>
          </w:rPr>
          <w:tab/>
        </w:r>
        <w:r w:rsidR="00B1251D">
          <w:rPr>
            <w:rFonts w:ascii="Arial" w:hAnsi="Arial" w:cs="Arial"/>
            <w:color w:val="000000" w:themeColor="text1"/>
            <w:sz w:val="23"/>
            <w:szCs w:val="23"/>
            <w:lang w:val="en-US"/>
          </w:rPr>
          <w:tab/>
        </w:r>
      </w:ins>
      <w:ins w:id="169" w:author="Dmitry Orlov" w:date="2016-03-08T13:15:00Z">
        <w:r w:rsidR="00791583" w:rsidRPr="00B912C2">
          <w:rPr>
            <w:rFonts w:ascii="Arial" w:hAnsi="Arial" w:cs="Arial"/>
            <w:color w:val="000000" w:themeColor="text1"/>
            <w:sz w:val="23"/>
            <w:szCs w:val="23"/>
            <w:lang w:val="en-US"/>
          </w:rPr>
          <w:t>Setup Document</w:t>
        </w:r>
      </w:ins>
      <w:del w:id="170" w:author="Dmitry Orlov" w:date="2016-03-08T13:15:00Z">
        <w:r w:rsidRPr="00B912C2" w:rsidDel="00791583">
          <w:rPr>
            <w:rFonts w:ascii="Arial" w:hAnsi="Arial" w:cs="Arial"/>
            <w:color w:val="000000" w:themeColor="text1"/>
            <w:sz w:val="23"/>
            <w:szCs w:val="23"/>
            <w:lang w:val="en-US"/>
          </w:rPr>
          <w:delText>.</w:delText>
        </w:r>
      </w:del>
    </w:p>
    <w:p w14:paraId="280098AF" w14:textId="77777777" w:rsidR="0034085D" w:rsidRPr="00B912C2" w:rsidRDefault="0034085D" w:rsidP="00F64652">
      <w:pPr>
        <w:pStyle w:val="Default"/>
        <w:rPr>
          <w:rFonts w:ascii="Arial" w:hAnsi="Arial" w:cs="Arial"/>
          <w:color w:val="000000" w:themeColor="text1"/>
          <w:sz w:val="23"/>
          <w:szCs w:val="23"/>
          <w:lang w:val="en-US"/>
        </w:rPr>
      </w:pPr>
    </w:p>
    <w:p w14:paraId="39EE2893"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Week 1: </w:t>
      </w:r>
      <w:r w:rsidR="00E81840" w:rsidRPr="00B912C2">
        <w:rPr>
          <w:rFonts w:ascii="Arial" w:hAnsi="Arial" w:cs="Arial"/>
          <w:color w:val="000000" w:themeColor="text1"/>
          <w:sz w:val="23"/>
          <w:szCs w:val="23"/>
          <w:lang w:val="en-US"/>
        </w:rPr>
        <w:t>Initial investigation of the assignment.</w:t>
      </w:r>
    </w:p>
    <w:p w14:paraId="00974F52"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Study all the provided materials, define what is unclear and make initial assumptions about the project. </w:t>
      </w:r>
    </w:p>
    <w:p w14:paraId="47CAADF1"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Choose a team name and create a logo.</w:t>
      </w:r>
    </w:p>
    <w:p w14:paraId="457FD663"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possible functionality and website-database integration patterns and processes involved in the system.</w:t>
      </w:r>
    </w:p>
    <w:p w14:paraId="54505F1E"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A5DE2DB"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2:</w:t>
      </w:r>
      <w:r w:rsidR="00746F1C" w:rsidRPr="00B912C2">
        <w:rPr>
          <w:rFonts w:ascii="Arial" w:hAnsi="Arial" w:cs="Arial"/>
          <w:color w:val="000000" w:themeColor="text1"/>
          <w:sz w:val="23"/>
          <w:szCs w:val="23"/>
          <w:lang w:val="en-US"/>
        </w:rPr>
        <w:t xml:space="preserve"> Preparations, administrative work and organization</w:t>
      </w:r>
    </w:p>
    <w:p w14:paraId="6ED4C70B" w14:textId="77777777" w:rsidR="00746F1C" w:rsidRPr="00B912C2" w:rsidRDefault="00746F1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Prepare the templates of the administrative documents and start planning the task schedule, milestone list, communication plan and role schedule.</w:t>
      </w:r>
    </w:p>
    <w:p w14:paraId="73E4E8E1"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projects uncertainties and reach the client for the discussion.</w:t>
      </w:r>
    </w:p>
    <w:p w14:paraId="2FC6F18E"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Introduce the in-group file management techniques and introduce the use of </w:t>
      </w:r>
      <w:r w:rsidR="00B042FC" w:rsidRPr="00B912C2">
        <w:rPr>
          <w:rFonts w:ascii="Arial" w:hAnsi="Arial" w:cs="Arial"/>
          <w:color w:val="000000" w:themeColor="text1"/>
          <w:sz w:val="23"/>
          <w:szCs w:val="23"/>
          <w:lang w:val="en-US"/>
        </w:rPr>
        <w:t>a version control system.</w:t>
      </w:r>
    </w:p>
    <w:p w14:paraId="7E2DAB20" w14:textId="77777777" w:rsidR="008C6699" w:rsidRPr="00B912C2" w:rsidRDefault="008C6699" w:rsidP="00F64652">
      <w:pPr>
        <w:pStyle w:val="Default"/>
        <w:rPr>
          <w:rFonts w:ascii="Arial" w:hAnsi="Arial" w:cs="Arial"/>
          <w:color w:val="000000" w:themeColor="text1"/>
          <w:sz w:val="23"/>
          <w:szCs w:val="23"/>
          <w:lang w:val="en-US"/>
        </w:rPr>
      </w:pPr>
    </w:p>
    <w:p w14:paraId="390AE2F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3:</w:t>
      </w:r>
      <w:r w:rsidR="000E437C" w:rsidRPr="00B912C2">
        <w:rPr>
          <w:rFonts w:ascii="Arial" w:hAnsi="Arial" w:cs="Arial"/>
          <w:color w:val="000000" w:themeColor="text1"/>
          <w:sz w:val="23"/>
          <w:szCs w:val="23"/>
          <w:lang w:val="en-US"/>
        </w:rPr>
        <w:t xml:space="preserve"> Functionality study, option analysis</w:t>
      </w:r>
    </w:p>
    <w:p w14:paraId="71B1C66A" w14:textId="77777777" w:rsidR="008C6699"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Discuss the event specifications, prepare the description of the event and included activities. </w:t>
      </w:r>
    </w:p>
    <w:p w14:paraId="4C15C28C" w14:textId="77777777" w:rsidR="000E437C"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A95B70" w:rsidRPr="00B912C2">
        <w:rPr>
          <w:rFonts w:ascii="Arial" w:hAnsi="Arial" w:cs="Arial"/>
          <w:color w:val="000000" w:themeColor="text1"/>
          <w:sz w:val="23"/>
          <w:szCs w:val="23"/>
          <w:lang w:val="en-US"/>
        </w:rPr>
        <w:t xml:space="preserve">Analyze the authorization and ticketing techniques. </w:t>
      </w:r>
    </w:p>
    <w:p w14:paraId="79D56061"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Refine the processes. </w:t>
      </w:r>
    </w:p>
    <w:p w14:paraId="09DF5C2F"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Create a project plan.</w:t>
      </w:r>
    </w:p>
    <w:p w14:paraId="58E01CC3" w14:textId="77777777" w:rsidR="000E437C" w:rsidRPr="00B912C2" w:rsidRDefault="000E437C" w:rsidP="00F64652">
      <w:pPr>
        <w:pStyle w:val="Default"/>
        <w:rPr>
          <w:rFonts w:ascii="Arial" w:hAnsi="Arial" w:cs="Arial"/>
          <w:color w:val="000000" w:themeColor="text1"/>
          <w:sz w:val="23"/>
          <w:szCs w:val="23"/>
          <w:lang w:val="en-US"/>
        </w:rPr>
      </w:pPr>
    </w:p>
    <w:p w14:paraId="28BC4CB1"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4:</w:t>
      </w:r>
      <w:r w:rsidR="00A95B70" w:rsidRPr="00B912C2">
        <w:rPr>
          <w:rFonts w:ascii="Arial" w:hAnsi="Arial" w:cs="Arial"/>
          <w:color w:val="000000" w:themeColor="text1"/>
          <w:sz w:val="23"/>
          <w:szCs w:val="23"/>
          <w:lang w:val="en-US"/>
        </w:rPr>
        <w:t xml:space="preserve"> Initial creation</w:t>
      </w:r>
    </w:p>
    <w:p w14:paraId="5AD6F2B3"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Determine the website and database design. Define their integration. </w:t>
      </w:r>
    </w:p>
    <w:p w14:paraId="0329930D"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Gather media for the webpage and start developing.</w:t>
      </w:r>
    </w:p>
    <w:p w14:paraId="6CFAFAEA"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Refine the administrative documents.</w:t>
      </w:r>
    </w:p>
    <w:p w14:paraId="7378CEC1" w14:textId="77777777" w:rsidR="008C6699"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Define the processes and logics behind the applications and define the integration between applications and the database. </w:t>
      </w:r>
    </w:p>
    <w:p w14:paraId="7CA0BAAB" w14:textId="77777777" w:rsidR="000E437C" w:rsidRPr="00B912C2" w:rsidRDefault="000E437C" w:rsidP="00F64652">
      <w:pPr>
        <w:pStyle w:val="Default"/>
        <w:rPr>
          <w:rFonts w:ascii="Arial" w:hAnsi="Arial" w:cs="Arial"/>
          <w:color w:val="000000" w:themeColor="text1"/>
          <w:sz w:val="23"/>
          <w:szCs w:val="23"/>
          <w:lang w:val="en-US"/>
        </w:rPr>
      </w:pPr>
    </w:p>
    <w:p w14:paraId="3D263C5D"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5:</w:t>
      </w:r>
      <w:r w:rsidR="00AB2E5B" w:rsidRPr="00B912C2">
        <w:rPr>
          <w:rFonts w:ascii="Arial" w:hAnsi="Arial" w:cs="Arial"/>
          <w:color w:val="000000" w:themeColor="text1"/>
          <w:sz w:val="23"/>
          <w:szCs w:val="23"/>
          <w:lang w:val="en-US"/>
        </w:rPr>
        <w:t xml:space="preserve"> Development</w:t>
      </w:r>
    </w:p>
    <w:p w14:paraId="7EE69A91" w14:textId="77777777"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application processes and logics.</w:t>
      </w:r>
    </w:p>
    <w:p w14:paraId="6FC4A442"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Start working on the application design.</w:t>
      </w:r>
    </w:p>
    <w:p w14:paraId="65DE7448"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website and the database.</w:t>
      </w:r>
    </w:p>
    <w:p w14:paraId="221FD52F" w14:textId="77777777" w:rsidR="000E437C" w:rsidRPr="00B912C2" w:rsidRDefault="000E437C" w:rsidP="00F64652">
      <w:pPr>
        <w:pStyle w:val="Default"/>
        <w:rPr>
          <w:rFonts w:ascii="Arial" w:hAnsi="Arial" w:cs="Arial"/>
          <w:color w:val="000000" w:themeColor="text1"/>
          <w:sz w:val="23"/>
          <w:szCs w:val="23"/>
          <w:lang w:val="en-US"/>
        </w:rPr>
      </w:pPr>
    </w:p>
    <w:p w14:paraId="3A423C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6:</w:t>
      </w:r>
      <w:r w:rsidR="00AB2E5B" w:rsidRPr="00B912C2">
        <w:rPr>
          <w:rFonts w:ascii="Arial" w:hAnsi="Arial" w:cs="Arial"/>
          <w:color w:val="000000" w:themeColor="text1"/>
          <w:sz w:val="23"/>
          <w:szCs w:val="23"/>
          <w:lang w:val="en-US"/>
        </w:rPr>
        <w:t xml:space="preserve"> Development</w:t>
      </w:r>
    </w:p>
    <w:p w14:paraId="0341DA09" w14:textId="77777777" w:rsidR="001761AE" w:rsidRDefault="00AB2E5B" w:rsidP="00F64652">
      <w:pPr>
        <w:pStyle w:val="Default"/>
        <w:rPr>
          <w:ins w:id="171" w:author="Dmitry Orlov" w:date="2016-03-13T15:11: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administrative document</w:t>
      </w:r>
      <w:ins w:id="172" w:author="Dmitry Orlov" w:date="2016-03-13T15:11:00Z">
        <w:r w:rsidR="001761AE">
          <w:rPr>
            <w:rFonts w:ascii="Arial" w:hAnsi="Arial" w:cs="Arial"/>
            <w:color w:val="000000" w:themeColor="text1"/>
            <w:sz w:val="23"/>
            <w:szCs w:val="23"/>
            <w:lang w:val="en-US"/>
          </w:rPr>
          <w:t>s</w:t>
        </w:r>
      </w:ins>
      <w:r w:rsidRPr="00B912C2">
        <w:rPr>
          <w:rFonts w:ascii="Arial" w:hAnsi="Arial" w:cs="Arial"/>
          <w:color w:val="000000" w:themeColor="text1"/>
          <w:sz w:val="23"/>
          <w:szCs w:val="23"/>
          <w:lang w:val="en-US"/>
        </w:rPr>
        <w:t xml:space="preserve"> </w:t>
      </w:r>
      <w:del w:id="173" w:author="Dmitry Orlov" w:date="2016-03-13T15:11:00Z">
        <w:r w:rsidRPr="00B912C2" w:rsidDel="001761AE">
          <w:rPr>
            <w:rFonts w:ascii="Arial" w:hAnsi="Arial" w:cs="Arial"/>
            <w:color w:val="000000" w:themeColor="text1"/>
            <w:sz w:val="23"/>
            <w:szCs w:val="23"/>
            <w:lang w:val="en-US"/>
          </w:rPr>
          <w:delText xml:space="preserve">except </w:delText>
        </w:r>
      </w:del>
    </w:p>
    <w:p w14:paraId="1A19A3D9" w14:textId="6977EF86" w:rsidR="00AB2E5B" w:rsidRPr="00B912C2" w:rsidRDefault="001761AE" w:rsidP="00F64652">
      <w:pPr>
        <w:pStyle w:val="Default"/>
        <w:rPr>
          <w:rFonts w:ascii="Arial" w:hAnsi="Arial" w:cs="Arial"/>
          <w:color w:val="000000" w:themeColor="text1"/>
          <w:sz w:val="23"/>
          <w:szCs w:val="23"/>
          <w:lang w:val="en-US"/>
        </w:rPr>
      </w:pPr>
      <w:ins w:id="174" w:author="Dmitry Orlov" w:date="2016-03-13T15:11:00Z">
        <w:r>
          <w:rPr>
            <w:rFonts w:ascii="Arial" w:hAnsi="Arial" w:cs="Arial"/>
            <w:color w:val="000000" w:themeColor="text1"/>
            <w:sz w:val="23"/>
            <w:szCs w:val="23"/>
            <w:lang w:val="en-US"/>
          </w:rPr>
          <w:tab/>
          <w:t xml:space="preserve">Create </w:t>
        </w:r>
      </w:ins>
      <w:r w:rsidR="00AB2E5B" w:rsidRPr="00B912C2">
        <w:rPr>
          <w:rFonts w:ascii="Arial" w:hAnsi="Arial" w:cs="Arial"/>
          <w:color w:val="000000" w:themeColor="text1"/>
          <w:sz w:val="23"/>
          <w:szCs w:val="23"/>
          <w:lang w:val="en-US"/>
        </w:rPr>
        <w:t xml:space="preserve">the setup document. </w:t>
      </w:r>
    </w:p>
    <w:p w14:paraId="64AF7F44"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development.</w:t>
      </w:r>
    </w:p>
    <w:p w14:paraId="3BB23FD3" w14:textId="77777777" w:rsidR="000E437C"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40475F9D" w14:textId="77777777" w:rsidR="008C6699" w:rsidRPr="00B912C2" w:rsidRDefault="008C6699" w:rsidP="00AB2E5B">
      <w:pPr>
        <w:pStyle w:val="Default"/>
        <w:tabs>
          <w:tab w:val="left" w:pos="1260"/>
        </w:tabs>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7:</w:t>
      </w:r>
      <w:r w:rsidR="00AB2E5B" w:rsidRPr="00B912C2">
        <w:rPr>
          <w:rFonts w:ascii="Arial" w:hAnsi="Arial" w:cs="Arial"/>
          <w:color w:val="000000" w:themeColor="text1"/>
          <w:sz w:val="23"/>
          <w:szCs w:val="23"/>
          <w:lang w:val="en-US"/>
        </w:rPr>
        <w:t xml:space="preserve"> Development</w:t>
      </w:r>
      <w:r w:rsidR="00AB2E5B" w:rsidRPr="00B912C2">
        <w:rPr>
          <w:rFonts w:ascii="Arial" w:hAnsi="Arial" w:cs="Arial"/>
          <w:color w:val="000000" w:themeColor="text1"/>
          <w:sz w:val="23"/>
          <w:szCs w:val="23"/>
          <w:lang w:val="en-US"/>
        </w:rPr>
        <w:tab/>
      </w:r>
    </w:p>
    <w:p w14:paraId="0D2BDB56" w14:textId="76654BC5" w:rsidR="008C6699" w:rsidRPr="00B912C2" w:rsidRDefault="00AB2E5B" w:rsidP="00F64652">
      <w:pPr>
        <w:pStyle w:val="Default"/>
        <w:rPr>
          <w:rFonts w:ascii="Arial" w:hAnsi="Arial" w:cs="Arial"/>
          <w:color w:val="000000" w:themeColor="text1"/>
          <w:sz w:val="23"/>
          <w:szCs w:val="23"/>
          <w:lang w:val="en-US"/>
        </w:rPr>
      </w:pPr>
      <w:del w:id="175" w:author="Dmitry Orlov" w:date="2016-03-08T13:17:00Z">
        <w:r w:rsidRPr="00B912C2" w:rsidDel="00B1251D">
          <w:rPr>
            <w:rFonts w:ascii="Arial" w:hAnsi="Arial" w:cs="Arial"/>
            <w:color w:val="000000" w:themeColor="text1"/>
            <w:sz w:val="23"/>
            <w:szCs w:val="23"/>
            <w:lang w:val="en-US"/>
          </w:rPr>
          <w:tab/>
          <w:delText xml:space="preserve">Website and database documentation. </w:delText>
        </w:r>
      </w:del>
      <w:ins w:id="176" w:author="Dmitry Orlov" w:date="2016-03-08T13:17:00Z">
        <w:r w:rsidR="00B1251D">
          <w:rPr>
            <w:rFonts w:ascii="Arial" w:hAnsi="Arial" w:cs="Arial"/>
            <w:color w:val="000000" w:themeColor="text1"/>
            <w:sz w:val="23"/>
            <w:szCs w:val="23"/>
            <w:lang w:val="en-US"/>
          </w:rPr>
          <w:tab/>
          <w:t>Finalize the website and the database.</w:t>
        </w:r>
        <w:r w:rsidR="00B1251D">
          <w:rPr>
            <w:rFonts w:ascii="Arial" w:hAnsi="Arial" w:cs="Arial"/>
            <w:color w:val="000000" w:themeColor="text1"/>
            <w:sz w:val="23"/>
            <w:szCs w:val="23"/>
            <w:lang w:val="en-US"/>
          </w:rPr>
          <w:br/>
        </w:r>
        <w:r w:rsidR="00B1251D">
          <w:rPr>
            <w:rFonts w:ascii="Arial" w:hAnsi="Arial" w:cs="Arial"/>
            <w:color w:val="000000" w:themeColor="text1"/>
            <w:sz w:val="23"/>
            <w:szCs w:val="23"/>
            <w:lang w:val="en-US"/>
          </w:rPr>
          <w:tab/>
        </w:r>
        <w:r w:rsidR="00B1251D" w:rsidRPr="00B1251D">
          <w:rPr>
            <w:rFonts w:ascii="Arial" w:hAnsi="Arial" w:cs="Arial"/>
            <w:color w:val="000000" w:themeColor="text1"/>
            <w:sz w:val="23"/>
            <w:szCs w:val="23"/>
            <w:lang w:val="en-US"/>
          </w:rPr>
          <w:t>Website and database documentation.</w:t>
        </w:r>
      </w:ins>
    </w:p>
    <w:p w14:paraId="668A28CA" w14:textId="1E482CEF"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ins w:id="177" w:author="Dmitry Orlov" w:date="2016-03-13T15:12:00Z">
        <w:r w:rsidR="001761AE">
          <w:rPr>
            <w:rFonts w:ascii="Arial" w:hAnsi="Arial" w:cs="Arial"/>
            <w:color w:val="000000" w:themeColor="text1"/>
            <w:sz w:val="23"/>
            <w:szCs w:val="23"/>
            <w:lang w:val="en-US"/>
          </w:rPr>
          <w:t xml:space="preserve">Finalize the </w:t>
        </w:r>
      </w:ins>
      <w:del w:id="178" w:author="Dmitry Orlov" w:date="2016-03-13T15:12:00Z">
        <w:r w:rsidRPr="00B912C2" w:rsidDel="001761AE">
          <w:rPr>
            <w:rFonts w:ascii="Arial" w:hAnsi="Arial" w:cs="Arial"/>
            <w:color w:val="000000" w:themeColor="text1"/>
            <w:sz w:val="23"/>
            <w:szCs w:val="23"/>
            <w:lang w:val="en-US"/>
          </w:rPr>
          <w:delText>S</w:delText>
        </w:r>
      </w:del>
      <w:ins w:id="179" w:author="Dmitry Orlov" w:date="2016-03-13T15:12:00Z">
        <w:r w:rsidR="001761AE">
          <w:rPr>
            <w:rFonts w:ascii="Arial" w:hAnsi="Arial" w:cs="Arial"/>
            <w:color w:val="000000" w:themeColor="text1"/>
            <w:sz w:val="23"/>
            <w:szCs w:val="23"/>
            <w:lang w:val="en-US"/>
          </w:rPr>
          <w:t>s</w:t>
        </w:r>
      </w:ins>
      <w:r w:rsidRPr="00B912C2">
        <w:rPr>
          <w:rFonts w:ascii="Arial" w:hAnsi="Arial" w:cs="Arial"/>
          <w:color w:val="000000" w:themeColor="text1"/>
          <w:sz w:val="23"/>
          <w:szCs w:val="23"/>
          <w:lang w:val="en-US"/>
        </w:rPr>
        <w:t xml:space="preserve">etup document. </w:t>
      </w:r>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t>Continue developing.</w:t>
      </w:r>
    </w:p>
    <w:p w14:paraId="7B78A704" w14:textId="77777777" w:rsidR="006B1391" w:rsidRDefault="006B1391" w:rsidP="00F64652">
      <w:pPr>
        <w:pStyle w:val="Default"/>
        <w:rPr>
          <w:ins w:id="180" w:author="Dmitry Orlov" w:date="2016-03-08T13:17:00Z"/>
          <w:rFonts w:ascii="Arial" w:hAnsi="Arial" w:cs="Arial"/>
          <w:color w:val="000000" w:themeColor="text1"/>
          <w:sz w:val="23"/>
          <w:szCs w:val="23"/>
          <w:lang w:val="en-US"/>
        </w:rPr>
      </w:pPr>
    </w:p>
    <w:p w14:paraId="5D4BB036" w14:textId="2206D727" w:rsidR="000E437C" w:rsidRPr="00B912C2" w:rsidDel="006B1391" w:rsidRDefault="004162B4" w:rsidP="00F64652">
      <w:pPr>
        <w:pStyle w:val="Default"/>
        <w:rPr>
          <w:del w:id="181" w:author="Dmitry Orlov" w:date="2016-03-08T13:17:00Z"/>
          <w:rFonts w:ascii="Arial" w:hAnsi="Arial" w:cs="Arial"/>
          <w:color w:val="000000" w:themeColor="text1"/>
          <w:sz w:val="23"/>
          <w:szCs w:val="23"/>
          <w:lang w:val="en-US"/>
        </w:rPr>
      </w:pPr>
      <w:del w:id="182" w:author="Dmitry Orlov" w:date="2016-03-08T13:17:00Z">
        <w:r w:rsidRPr="00B912C2" w:rsidDel="006B1391">
          <w:rPr>
            <w:rFonts w:ascii="Arial" w:hAnsi="Arial" w:cs="Arial"/>
            <w:color w:val="000000" w:themeColor="text1"/>
            <w:sz w:val="23"/>
            <w:szCs w:val="23"/>
            <w:lang w:val="en-US"/>
          </w:rPr>
          <w:lastRenderedPageBreak/>
          <w:delText xml:space="preserve">// </w:delText>
        </w:r>
      </w:del>
    </w:p>
    <w:p w14:paraId="3BB3F7DC" w14:textId="77777777" w:rsidR="008C6699" w:rsidRDefault="008C6699" w:rsidP="00F64652">
      <w:pPr>
        <w:pStyle w:val="Default"/>
        <w:rPr>
          <w:ins w:id="183"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Week 8:</w:t>
      </w:r>
      <w:r w:rsidR="00AB2E5B" w:rsidRPr="00B912C2">
        <w:rPr>
          <w:rFonts w:ascii="Arial" w:hAnsi="Arial" w:cs="Arial"/>
          <w:color w:val="000000" w:themeColor="text1"/>
          <w:sz w:val="23"/>
          <w:szCs w:val="23"/>
          <w:lang w:val="en-US"/>
        </w:rPr>
        <w:t xml:space="preserve"> &lt;exam week&gt;</w:t>
      </w:r>
    </w:p>
    <w:p w14:paraId="562F4818" w14:textId="5364F7EE" w:rsidR="00D86C71" w:rsidRPr="00B912C2" w:rsidRDefault="00D86C71" w:rsidP="00F64652">
      <w:pPr>
        <w:pStyle w:val="Default"/>
        <w:rPr>
          <w:rFonts w:ascii="Arial" w:hAnsi="Arial" w:cs="Arial"/>
          <w:color w:val="000000" w:themeColor="text1"/>
          <w:sz w:val="23"/>
          <w:szCs w:val="23"/>
          <w:lang w:val="en-US"/>
        </w:rPr>
      </w:pPr>
      <w:ins w:id="184" w:author="Dmitry Orlov" w:date="2016-03-08T13:18:00Z">
        <w:r>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Make sure the milestones are reached.</w:t>
        </w:r>
      </w:ins>
    </w:p>
    <w:p w14:paraId="02389083" w14:textId="70306303"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85" w:author="Dmitry Orlov" w:date="2016-03-08T13:17:00Z">
        <w:r w:rsidRPr="00B912C2" w:rsidDel="006B1391">
          <w:rPr>
            <w:rFonts w:ascii="Arial" w:hAnsi="Arial" w:cs="Arial"/>
            <w:color w:val="000000" w:themeColor="text1"/>
            <w:sz w:val="23"/>
            <w:szCs w:val="23"/>
            <w:lang w:val="en-US"/>
          </w:rPr>
          <w:delText xml:space="preserve">Finalize </w:delText>
        </w:r>
      </w:del>
      <w:ins w:id="186" w:author="Dmitry Orlov" w:date="2016-03-08T13:17:00Z">
        <w:r w:rsidR="006B1391">
          <w:rPr>
            <w:rFonts w:ascii="Arial" w:hAnsi="Arial" w:cs="Arial"/>
            <w:color w:val="000000" w:themeColor="text1"/>
            <w:sz w:val="23"/>
            <w:szCs w:val="23"/>
            <w:lang w:val="en-US"/>
          </w:rPr>
          <w:t>Modify</w:t>
        </w:r>
        <w:r w:rsidR="006B1391" w:rsidRPr="00B912C2">
          <w:rPr>
            <w:rFonts w:ascii="Arial" w:hAnsi="Arial" w:cs="Arial"/>
            <w:color w:val="000000" w:themeColor="text1"/>
            <w:sz w:val="23"/>
            <w:szCs w:val="23"/>
            <w:lang w:val="en-US"/>
          </w:rPr>
          <w:t xml:space="preserve"> </w:t>
        </w:r>
      </w:ins>
      <w:r w:rsidRPr="00B912C2">
        <w:rPr>
          <w:rFonts w:ascii="Arial" w:hAnsi="Arial" w:cs="Arial"/>
          <w:color w:val="000000" w:themeColor="text1"/>
          <w:sz w:val="23"/>
          <w:szCs w:val="23"/>
          <w:lang w:val="en-US"/>
        </w:rPr>
        <w:t>the website and database.</w:t>
      </w:r>
      <w:ins w:id="187" w:author="Dmitry Orlov" w:date="2016-03-08T13:18:00Z">
        <w:r w:rsidR="006B1391">
          <w:rPr>
            <w:rFonts w:ascii="Arial" w:hAnsi="Arial" w:cs="Arial"/>
            <w:color w:val="000000" w:themeColor="text1"/>
            <w:sz w:val="23"/>
            <w:szCs w:val="23"/>
            <w:lang w:val="en-US"/>
          </w:rPr>
          <w:t xml:space="preserve"> (If applicable)</w:t>
        </w:r>
      </w:ins>
    </w:p>
    <w:p w14:paraId="4F0CA00B"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On-going development process in all the spheres.</w:t>
      </w:r>
    </w:p>
    <w:p w14:paraId="3264B784" w14:textId="77777777" w:rsidR="000E437C" w:rsidRPr="00B912C2" w:rsidRDefault="000E437C" w:rsidP="00F64652">
      <w:pPr>
        <w:pStyle w:val="Default"/>
        <w:rPr>
          <w:rFonts w:ascii="Arial" w:hAnsi="Arial" w:cs="Arial"/>
          <w:color w:val="000000" w:themeColor="text1"/>
          <w:sz w:val="23"/>
          <w:szCs w:val="23"/>
          <w:lang w:val="en-US"/>
        </w:rPr>
      </w:pPr>
    </w:p>
    <w:p w14:paraId="5CE114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9:</w:t>
      </w:r>
      <w:r w:rsidR="00AB2E5B" w:rsidRPr="00B912C2">
        <w:rPr>
          <w:rFonts w:ascii="Arial" w:hAnsi="Arial" w:cs="Arial"/>
          <w:color w:val="000000" w:themeColor="text1"/>
          <w:sz w:val="23"/>
          <w:szCs w:val="23"/>
          <w:lang w:val="en-US"/>
        </w:rPr>
        <w:t xml:space="preserve"> &lt;exam week&gt;</w:t>
      </w:r>
    </w:p>
    <w:p w14:paraId="41DE37A5" w14:textId="77777777" w:rsidR="0034085D"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382F14" w:rsidRPr="00B912C2">
        <w:rPr>
          <w:rFonts w:ascii="Arial" w:hAnsi="Arial" w:cs="Arial"/>
          <w:color w:val="000000" w:themeColor="text1"/>
          <w:sz w:val="23"/>
          <w:szCs w:val="23"/>
          <w:lang w:val="en-US"/>
        </w:rPr>
        <w:t>Round-off of the phase 1.</w:t>
      </w:r>
    </w:p>
    <w:p w14:paraId="0509874B" w14:textId="57A453CA" w:rsidR="00382F14" w:rsidRPr="00B912C2" w:rsidDel="00D86C71" w:rsidRDefault="00382F14" w:rsidP="00F64652">
      <w:pPr>
        <w:pStyle w:val="Default"/>
        <w:rPr>
          <w:del w:id="188"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89" w:author="Dmitry Orlov" w:date="2016-03-08T13:18:00Z">
        <w:r w:rsidRPr="00B912C2" w:rsidDel="00D86C71">
          <w:rPr>
            <w:rFonts w:ascii="Arial" w:hAnsi="Arial" w:cs="Arial"/>
            <w:color w:val="000000" w:themeColor="text1"/>
            <w:sz w:val="23"/>
            <w:szCs w:val="23"/>
            <w:lang w:val="en-US"/>
          </w:rPr>
          <w:delText>Make sure the milestones are reached.</w:delText>
        </w:r>
      </w:del>
    </w:p>
    <w:p w14:paraId="5997ED42" w14:textId="77777777" w:rsidR="000E437C" w:rsidRPr="00B912C2" w:rsidRDefault="000E437C" w:rsidP="00F64652">
      <w:pPr>
        <w:pStyle w:val="Default"/>
        <w:rPr>
          <w:rFonts w:ascii="Arial" w:hAnsi="Arial" w:cs="Arial"/>
          <w:color w:val="000000" w:themeColor="text1"/>
          <w:sz w:val="23"/>
          <w:szCs w:val="23"/>
          <w:lang w:val="en-US"/>
        </w:rPr>
      </w:pPr>
    </w:p>
    <w:p w14:paraId="3475F2D7" w14:textId="77777777" w:rsidR="00AA5935" w:rsidRPr="00B912C2" w:rsidRDefault="00AA5935" w:rsidP="00F64652">
      <w:pPr>
        <w:pStyle w:val="Default"/>
        <w:rPr>
          <w:rFonts w:ascii="Arial" w:hAnsi="Arial" w:cs="Arial"/>
          <w:color w:val="000000" w:themeColor="text1"/>
          <w:sz w:val="23"/>
          <w:szCs w:val="23"/>
          <w:lang w:val="en-US"/>
        </w:rPr>
      </w:pPr>
    </w:p>
    <w:p w14:paraId="2BF1F13B" w14:textId="77777777" w:rsidR="00AA5935" w:rsidRPr="00450446" w:rsidRDefault="00AA5935" w:rsidP="00BF0B7A">
      <w:pPr>
        <w:pStyle w:val="Heading2"/>
        <w:rPr>
          <w:rFonts w:ascii="Arial" w:hAnsi="Arial" w:cs="Arial"/>
          <w:b/>
          <w:color w:val="000000" w:themeColor="text1"/>
          <w:lang w:val="en-US"/>
        </w:rPr>
      </w:pPr>
      <w:bookmarkStart w:id="190" w:name="_Toc445206503"/>
      <w:r w:rsidRPr="00450446">
        <w:rPr>
          <w:rFonts w:ascii="Arial" w:hAnsi="Arial" w:cs="Arial"/>
          <w:b/>
          <w:color w:val="000000" w:themeColor="text1"/>
          <w:lang w:val="en-US"/>
        </w:rPr>
        <w:t>Phase 2:</w:t>
      </w:r>
      <w:bookmarkEnd w:id="190"/>
      <w:r w:rsidRPr="00450446">
        <w:rPr>
          <w:rFonts w:ascii="Arial" w:hAnsi="Arial" w:cs="Arial"/>
          <w:b/>
          <w:color w:val="000000" w:themeColor="text1"/>
          <w:lang w:val="en-US"/>
        </w:rPr>
        <w:t xml:space="preserve"> </w:t>
      </w:r>
    </w:p>
    <w:p w14:paraId="7BC03714" w14:textId="77777777" w:rsidR="0005705E"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180DE185"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10 weeks</w:t>
      </w:r>
    </w:p>
    <w:p w14:paraId="67916A7B"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50AECF3E"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Final modifications</w:t>
      </w:r>
    </w:p>
    <w:p w14:paraId="5D516034" w14:textId="77777777" w:rsidR="00AA5935" w:rsidRPr="00B912C2" w:rsidRDefault="0005705E" w:rsidP="0034085D">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Applications</w:t>
      </w:r>
    </w:p>
    <w:p w14:paraId="15E48D33" w14:textId="77777777" w:rsidR="0034085D"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Testing</w:t>
      </w:r>
    </w:p>
    <w:p w14:paraId="7C099CF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Demonstration</w:t>
      </w:r>
    </w:p>
    <w:p w14:paraId="17D89059"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Presentation</w:t>
      </w:r>
    </w:p>
    <w:p w14:paraId="6A265250"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Process Report</w:t>
      </w:r>
    </w:p>
    <w:p w14:paraId="5B30B8C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p>
    <w:p w14:paraId="772E8655" w14:textId="77777777" w:rsidR="00FA6D75" w:rsidRPr="00B912C2" w:rsidRDefault="00FA6D75" w:rsidP="00F64652">
      <w:pPr>
        <w:pStyle w:val="Default"/>
        <w:rPr>
          <w:rFonts w:ascii="Arial" w:hAnsi="Arial" w:cs="Arial"/>
          <w:color w:val="000000" w:themeColor="text1"/>
          <w:sz w:val="23"/>
          <w:szCs w:val="23"/>
          <w:lang w:val="en-US"/>
        </w:rPr>
      </w:pPr>
    </w:p>
    <w:sectPr w:rsidR="00FA6D75" w:rsidRPr="00B912C2" w:rsidSect="00471FC5">
      <w:pgSz w:w="11906" w:h="16838"/>
      <w:pgMar w:top="1134" w:right="850" w:bottom="1134" w:left="1701"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Dmitry Orlov" w:date="2016-03-08T13:08:00Z" w:initials="DO">
    <w:p w14:paraId="50FE8A3E" w14:textId="77777777" w:rsidR="001526CE" w:rsidRPr="001526CE" w:rsidRDefault="001526CE">
      <w:pPr>
        <w:pStyle w:val="CommentText"/>
        <w:rPr>
          <w:lang w:val="en-US"/>
        </w:rPr>
      </w:pPr>
      <w:r>
        <w:rPr>
          <w:rStyle w:val="CommentReference"/>
        </w:rPr>
        <w:annotationRef/>
      </w:r>
      <w:r>
        <w:rPr>
          <w:lang w:val="en-US"/>
        </w:rPr>
        <w:t>I have already done so far:</w:t>
      </w:r>
      <w:r>
        <w:rPr>
          <w:lang w:val="en-US"/>
        </w:rPr>
        <w:br/>
      </w:r>
      <w:r>
        <w:rPr>
          <w:lang w:val="en-US"/>
        </w:rPr>
        <w:tab/>
        <w:t>fixed deliverables&amp;non-d</w:t>
      </w:r>
      <w:r>
        <w:rPr>
          <w:lang w:val="en-US"/>
        </w:rPr>
        <w:br/>
      </w:r>
      <w:r>
        <w:rPr>
          <w:lang w:val="en-US"/>
        </w:rPr>
        <w:tab/>
        <w:t>fixed some vocabulary and phrasing</w:t>
      </w:r>
      <w:r>
        <w:rPr>
          <w:lang w:val="en-US"/>
        </w:rPr>
        <w:br/>
      </w:r>
      <w:r>
        <w:rPr>
          <w:lang w:val="en-US"/>
        </w:rPr>
        <w:tab/>
        <w:t>made a table of contents</w:t>
      </w:r>
      <w:r>
        <w:rPr>
          <w:lang w:val="en-US"/>
        </w:rPr>
        <w:br/>
        <w:t>08.03.2016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E8A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A63F6" w14:textId="77777777" w:rsidR="00660BEE" w:rsidRDefault="00660BEE" w:rsidP="00B85E62">
      <w:pPr>
        <w:spacing w:after="0" w:line="240" w:lineRule="auto"/>
      </w:pPr>
      <w:r>
        <w:separator/>
      </w:r>
    </w:p>
  </w:endnote>
  <w:endnote w:type="continuationSeparator" w:id="0">
    <w:p w14:paraId="7F1BA925" w14:textId="77777777" w:rsidR="00660BEE" w:rsidRDefault="00660BEE"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8C201" w14:textId="77777777" w:rsidR="00660BEE" w:rsidRDefault="00660BEE" w:rsidP="00B85E62">
      <w:pPr>
        <w:spacing w:after="0" w:line="240" w:lineRule="auto"/>
      </w:pPr>
      <w:r>
        <w:separator/>
      </w:r>
    </w:p>
  </w:footnote>
  <w:footnote w:type="continuationSeparator" w:id="0">
    <w:p w14:paraId="34DF0256" w14:textId="77777777" w:rsidR="00660BEE" w:rsidRDefault="00660BEE" w:rsidP="00B85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Orlov">
    <w15:presenceInfo w15:providerId="Windows Live" w15:userId="16665409fbb6d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53DF6"/>
    <w:rsid w:val="0005705E"/>
    <w:rsid w:val="00062B5F"/>
    <w:rsid w:val="00063F0D"/>
    <w:rsid w:val="0006516E"/>
    <w:rsid w:val="00090672"/>
    <w:rsid w:val="000A1A23"/>
    <w:rsid w:val="000B45C3"/>
    <w:rsid w:val="000C4AD7"/>
    <w:rsid w:val="000D00C0"/>
    <w:rsid w:val="000D0E4E"/>
    <w:rsid w:val="000D2227"/>
    <w:rsid w:val="000D2C5D"/>
    <w:rsid w:val="000E437C"/>
    <w:rsid w:val="000E70AA"/>
    <w:rsid w:val="000F10DE"/>
    <w:rsid w:val="00103EE9"/>
    <w:rsid w:val="0010576D"/>
    <w:rsid w:val="001103FF"/>
    <w:rsid w:val="0013605C"/>
    <w:rsid w:val="001526CE"/>
    <w:rsid w:val="00154403"/>
    <w:rsid w:val="001729D1"/>
    <w:rsid w:val="001732BA"/>
    <w:rsid w:val="001761AE"/>
    <w:rsid w:val="001933B9"/>
    <w:rsid w:val="001939FC"/>
    <w:rsid w:val="001A36C6"/>
    <w:rsid w:val="001B4CE6"/>
    <w:rsid w:val="001D05AF"/>
    <w:rsid w:val="001E1C5F"/>
    <w:rsid w:val="002169AD"/>
    <w:rsid w:val="00224FC7"/>
    <w:rsid w:val="0022594D"/>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B1BBB"/>
    <w:rsid w:val="003C0F4C"/>
    <w:rsid w:val="004162B4"/>
    <w:rsid w:val="00423F92"/>
    <w:rsid w:val="004345DD"/>
    <w:rsid w:val="00434632"/>
    <w:rsid w:val="0043680F"/>
    <w:rsid w:val="00437614"/>
    <w:rsid w:val="0044367D"/>
    <w:rsid w:val="00450446"/>
    <w:rsid w:val="004624EA"/>
    <w:rsid w:val="00463B10"/>
    <w:rsid w:val="00471FC5"/>
    <w:rsid w:val="00485788"/>
    <w:rsid w:val="004A42D5"/>
    <w:rsid w:val="004C08A5"/>
    <w:rsid w:val="004D6074"/>
    <w:rsid w:val="004D76C2"/>
    <w:rsid w:val="004E36E7"/>
    <w:rsid w:val="004F7469"/>
    <w:rsid w:val="00514337"/>
    <w:rsid w:val="0052440E"/>
    <w:rsid w:val="005264FE"/>
    <w:rsid w:val="00554D91"/>
    <w:rsid w:val="00590DE9"/>
    <w:rsid w:val="00591810"/>
    <w:rsid w:val="0059359A"/>
    <w:rsid w:val="005B7320"/>
    <w:rsid w:val="005C2794"/>
    <w:rsid w:val="005C4C89"/>
    <w:rsid w:val="005E3F69"/>
    <w:rsid w:val="005E6E16"/>
    <w:rsid w:val="005F6BE6"/>
    <w:rsid w:val="006033F4"/>
    <w:rsid w:val="00603764"/>
    <w:rsid w:val="00607081"/>
    <w:rsid w:val="00617D59"/>
    <w:rsid w:val="006329DA"/>
    <w:rsid w:val="0063468C"/>
    <w:rsid w:val="006528AA"/>
    <w:rsid w:val="00660BEE"/>
    <w:rsid w:val="00662FF9"/>
    <w:rsid w:val="00664F29"/>
    <w:rsid w:val="00684BAA"/>
    <w:rsid w:val="006A751A"/>
    <w:rsid w:val="006B1391"/>
    <w:rsid w:val="006B19E4"/>
    <w:rsid w:val="006C0130"/>
    <w:rsid w:val="006E6C09"/>
    <w:rsid w:val="006F189A"/>
    <w:rsid w:val="006F7F0F"/>
    <w:rsid w:val="0072667D"/>
    <w:rsid w:val="00733066"/>
    <w:rsid w:val="00737EAC"/>
    <w:rsid w:val="007435D3"/>
    <w:rsid w:val="007469C5"/>
    <w:rsid w:val="00746F1C"/>
    <w:rsid w:val="00756B5C"/>
    <w:rsid w:val="0076229B"/>
    <w:rsid w:val="00775214"/>
    <w:rsid w:val="00791583"/>
    <w:rsid w:val="00793A85"/>
    <w:rsid w:val="007A012A"/>
    <w:rsid w:val="007B4768"/>
    <w:rsid w:val="007B7444"/>
    <w:rsid w:val="007C3E4A"/>
    <w:rsid w:val="007C4437"/>
    <w:rsid w:val="007C4E5D"/>
    <w:rsid w:val="007D346D"/>
    <w:rsid w:val="007F7A02"/>
    <w:rsid w:val="008032C8"/>
    <w:rsid w:val="008263E4"/>
    <w:rsid w:val="00844CD6"/>
    <w:rsid w:val="00866F46"/>
    <w:rsid w:val="00874363"/>
    <w:rsid w:val="008B54F8"/>
    <w:rsid w:val="008B5BCA"/>
    <w:rsid w:val="008C6699"/>
    <w:rsid w:val="008D1666"/>
    <w:rsid w:val="008E6D99"/>
    <w:rsid w:val="00905A5C"/>
    <w:rsid w:val="0091365D"/>
    <w:rsid w:val="00913E98"/>
    <w:rsid w:val="009316AB"/>
    <w:rsid w:val="0094166C"/>
    <w:rsid w:val="00955ED3"/>
    <w:rsid w:val="009567E1"/>
    <w:rsid w:val="00963C19"/>
    <w:rsid w:val="009B4B47"/>
    <w:rsid w:val="009B6801"/>
    <w:rsid w:val="009C2D2C"/>
    <w:rsid w:val="009C79EF"/>
    <w:rsid w:val="009D3A7D"/>
    <w:rsid w:val="009D4C4C"/>
    <w:rsid w:val="009D4E07"/>
    <w:rsid w:val="009D6FCC"/>
    <w:rsid w:val="009E289E"/>
    <w:rsid w:val="009E49F5"/>
    <w:rsid w:val="009E555D"/>
    <w:rsid w:val="009F5A73"/>
    <w:rsid w:val="00A053B1"/>
    <w:rsid w:val="00A119FC"/>
    <w:rsid w:val="00A13395"/>
    <w:rsid w:val="00A13467"/>
    <w:rsid w:val="00A16439"/>
    <w:rsid w:val="00A36F94"/>
    <w:rsid w:val="00A46ED0"/>
    <w:rsid w:val="00A51BF9"/>
    <w:rsid w:val="00A53ECA"/>
    <w:rsid w:val="00A552B2"/>
    <w:rsid w:val="00A8091E"/>
    <w:rsid w:val="00A83F8F"/>
    <w:rsid w:val="00A95B70"/>
    <w:rsid w:val="00AA21BE"/>
    <w:rsid w:val="00AA41EA"/>
    <w:rsid w:val="00AA5935"/>
    <w:rsid w:val="00AB1130"/>
    <w:rsid w:val="00AB2E5B"/>
    <w:rsid w:val="00AC0A72"/>
    <w:rsid w:val="00AC353B"/>
    <w:rsid w:val="00AF0DDC"/>
    <w:rsid w:val="00B042FC"/>
    <w:rsid w:val="00B1251D"/>
    <w:rsid w:val="00B222B3"/>
    <w:rsid w:val="00B24AFC"/>
    <w:rsid w:val="00B455CF"/>
    <w:rsid w:val="00B63E39"/>
    <w:rsid w:val="00B646CF"/>
    <w:rsid w:val="00B679D7"/>
    <w:rsid w:val="00B824A6"/>
    <w:rsid w:val="00B85E62"/>
    <w:rsid w:val="00B912C2"/>
    <w:rsid w:val="00BA1EC7"/>
    <w:rsid w:val="00BB69DA"/>
    <w:rsid w:val="00BC1330"/>
    <w:rsid w:val="00BC21A7"/>
    <w:rsid w:val="00BC7A8E"/>
    <w:rsid w:val="00BE3A3E"/>
    <w:rsid w:val="00BF0B7A"/>
    <w:rsid w:val="00BF2683"/>
    <w:rsid w:val="00C26292"/>
    <w:rsid w:val="00C3660B"/>
    <w:rsid w:val="00C373EC"/>
    <w:rsid w:val="00C4167B"/>
    <w:rsid w:val="00C467A7"/>
    <w:rsid w:val="00C65EB8"/>
    <w:rsid w:val="00C67ACC"/>
    <w:rsid w:val="00C7234E"/>
    <w:rsid w:val="00C731EA"/>
    <w:rsid w:val="00C760D3"/>
    <w:rsid w:val="00C84366"/>
    <w:rsid w:val="00C92BC7"/>
    <w:rsid w:val="00CB5CBD"/>
    <w:rsid w:val="00CB5F84"/>
    <w:rsid w:val="00CC5B97"/>
    <w:rsid w:val="00CD2C21"/>
    <w:rsid w:val="00CD3455"/>
    <w:rsid w:val="00CD4138"/>
    <w:rsid w:val="00CF3626"/>
    <w:rsid w:val="00CF7D5F"/>
    <w:rsid w:val="00D014F0"/>
    <w:rsid w:val="00D2751D"/>
    <w:rsid w:val="00D3164F"/>
    <w:rsid w:val="00D33370"/>
    <w:rsid w:val="00D34FC4"/>
    <w:rsid w:val="00D62BFF"/>
    <w:rsid w:val="00D63FC7"/>
    <w:rsid w:val="00D6606C"/>
    <w:rsid w:val="00D85D5C"/>
    <w:rsid w:val="00D86C71"/>
    <w:rsid w:val="00D87B04"/>
    <w:rsid w:val="00D92C7B"/>
    <w:rsid w:val="00D955E6"/>
    <w:rsid w:val="00D96A6D"/>
    <w:rsid w:val="00DA22BE"/>
    <w:rsid w:val="00DB2202"/>
    <w:rsid w:val="00DB39D9"/>
    <w:rsid w:val="00DB4F0E"/>
    <w:rsid w:val="00DE7DE1"/>
    <w:rsid w:val="00DF5A8D"/>
    <w:rsid w:val="00DF60C7"/>
    <w:rsid w:val="00DF7501"/>
    <w:rsid w:val="00E0419D"/>
    <w:rsid w:val="00E149A7"/>
    <w:rsid w:val="00E40288"/>
    <w:rsid w:val="00E63BC7"/>
    <w:rsid w:val="00E73E6A"/>
    <w:rsid w:val="00E77847"/>
    <w:rsid w:val="00E81840"/>
    <w:rsid w:val="00E91992"/>
    <w:rsid w:val="00EA0E8F"/>
    <w:rsid w:val="00EA4381"/>
    <w:rsid w:val="00EB1A8F"/>
    <w:rsid w:val="00EC3FC8"/>
    <w:rsid w:val="00EE1F3C"/>
    <w:rsid w:val="00F44034"/>
    <w:rsid w:val="00F55CDC"/>
    <w:rsid w:val="00F604AB"/>
    <w:rsid w:val="00F64652"/>
    <w:rsid w:val="00F66450"/>
    <w:rsid w:val="00F847A9"/>
    <w:rsid w:val="00F87462"/>
    <w:rsid w:val="00F94C86"/>
    <w:rsid w:val="00FA6D75"/>
    <w:rsid w:val="00FC1890"/>
    <w:rsid w:val="00FC5200"/>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4489A-C2BC-4B97-BEE0-0D413D24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2</cp:revision>
  <dcterms:created xsi:type="dcterms:W3CDTF">2016-03-14T22:53:00Z</dcterms:created>
  <dcterms:modified xsi:type="dcterms:W3CDTF">2016-03-14T22:53:00Z</dcterms:modified>
</cp:coreProperties>
</file>