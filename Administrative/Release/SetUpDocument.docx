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102E59" w:rsidRDefault="00323900" w:rsidP="00437614">
      <w:pPr>
        <w:pStyle w:val="Default"/>
        <w:pBdr>
          <w:bottom w:val="single" w:sz="12" w:space="1" w:color="auto"/>
        </w:pBdr>
        <w:jc w:val="right"/>
        <w:rPr>
          <w:rFonts w:ascii="Arial" w:hAnsi="Arial" w:cs="Arial"/>
          <w:color w:val="auto"/>
          <w:sz w:val="72"/>
          <w:szCs w:val="72"/>
          <w:lang w:val="en-US"/>
        </w:rPr>
      </w:pPr>
      <w:r w:rsidRPr="00102E59">
        <w:rPr>
          <w:rFonts w:ascii="Arial" w:hAnsi="Arial" w:cs="Arial"/>
          <w:noProof/>
          <w:color w:val="auto"/>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102E59" w:rsidRDefault="00323900" w:rsidP="00437614">
      <w:pPr>
        <w:pStyle w:val="Default"/>
        <w:jc w:val="right"/>
        <w:rPr>
          <w:rFonts w:ascii="Arial" w:hAnsi="Arial" w:cs="Arial"/>
          <w:b/>
          <w:bCs/>
          <w:color w:val="auto"/>
          <w:sz w:val="36"/>
          <w:szCs w:val="36"/>
          <w:lang w:val="en-US"/>
        </w:rPr>
      </w:pPr>
    </w:p>
    <w:p w14:paraId="11BDE9FE" w14:textId="3D47C4FB" w:rsidR="00D955E6" w:rsidRPr="00102E59" w:rsidRDefault="00FD6319" w:rsidP="00437614">
      <w:pPr>
        <w:pStyle w:val="Default"/>
        <w:jc w:val="right"/>
        <w:rPr>
          <w:rFonts w:ascii="Arial" w:hAnsi="Arial" w:cs="Arial"/>
          <w:color w:val="auto"/>
          <w:sz w:val="36"/>
          <w:szCs w:val="36"/>
          <w:lang w:val="en-US"/>
        </w:rPr>
      </w:pPr>
      <w:r w:rsidRPr="00102E59">
        <w:rPr>
          <w:rFonts w:ascii="Arial" w:hAnsi="Arial" w:cs="Arial"/>
          <w:b/>
          <w:bCs/>
          <w:color w:val="auto"/>
          <w:sz w:val="36"/>
          <w:szCs w:val="36"/>
          <w:lang w:val="en-US"/>
        </w:rPr>
        <w:t>Setup Document</w:t>
      </w:r>
      <w:r w:rsidR="00D955E6" w:rsidRPr="00102E59">
        <w:rPr>
          <w:rFonts w:ascii="Arial" w:hAnsi="Arial" w:cs="Arial"/>
          <w:b/>
          <w:bCs/>
          <w:color w:val="auto"/>
          <w:sz w:val="36"/>
          <w:szCs w:val="36"/>
          <w:lang w:val="en-US"/>
        </w:rPr>
        <w:t xml:space="preserve">. </w:t>
      </w:r>
    </w:p>
    <w:p w14:paraId="3DC65E8F" w14:textId="77777777" w:rsidR="00B85E62" w:rsidRPr="00102E59" w:rsidRDefault="00B85E62" w:rsidP="00437614">
      <w:pPr>
        <w:pStyle w:val="Default"/>
        <w:jc w:val="right"/>
        <w:rPr>
          <w:rFonts w:ascii="Arial" w:hAnsi="Arial" w:cs="Arial"/>
          <w:color w:val="auto"/>
          <w:sz w:val="23"/>
          <w:szCs w:val="23"/>
          <w:lang w:val="en-US"/>
        </w:rPr>
      </w:pPr>
    </w:p>
    <w:p w14:paraId="7E267102" w14:textId="77777777" w:rsidR="00B85E62"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Client</w:t>
      </w:r>
      <w:r w:rsidR="00D955E6" w:rsidRPr="00102E59">
        <w:rPr>
          <w:rFonts w:ascii="Arial" w:hAnsi="Arial" w:cs="Arial"/>
          <w:color w:val="auto"/>
          <w:sz w:val="23"/>
          <w:szCs w:val="23"/>
          <w:lang w:val="en-US"/>
        </w:rPr>
        <w:t>: Mister Ge</w:t>
      </w:r>
      <w:r w:rsidR="006528AA" w:rsidRPr="00102E59">
        <w:rPr>
          <w:rFonts w:ascii="Arial" w:hAnsi="Arial" w:cs="Arial"/>
          <w:color w:val="auto"/>
          <w:sz w:val="23"/>
          <w:szCs w:val="23"/>
          <w:lang w:val="en-US"/>
        </w:rPr>
        <w:t>orge</w:t>
      </w:r>
      <w:r w:rsidR="00D955E6" w:rsidRPr="00102E59">
        <w:rPr>
          <w:rFonts w:ascii="Arial" w:hAnsi="Arial" w:cs="Arial"/>
          <w:color w:val="auto"/>
          <w:sz w:val="23"/>
          <w:szCs w:val="23"/>
          <w:lang w:val="en-US"/>
        </w:rPr>
        <w:t xml:space="preserve"> </w:t>
      </w:r>
    </w:p>
    <w:p w14:paraId="5450EE08" w14:textId="77777777" w:rsidR="00FD6319" w:rsidRPr="00102E59" w:rsidRDefault="00B85E62"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Service Provider</w:t>
      </w:r>
      <w:r w:rsidR="00D955E6" w:rsidRPr="00102E59">
        <w:rPr>
          <w:rFonts w:ascii="Arial" w:hAnsi="Arial" w:cs="Arial"/>
          <w:color w:val="auto"/>
          <w:sz w:val="23"/>
          <w:szCs w:val="23"/>
          <w:lang w:val="en-US"/>
        </w:rPr>
        <w:t>:</w:t>
      </w:r>
      <w:r w:rsidR="006528AA" w:rsidRPr="00102E59">
        <w:rPr>
          <w:rFonts w:ascii="Arial" w:hAnsi="Arial" w:cs="Arial"/>
          <w:color w:val="auto"/>
          <w:sz w:val="23"/>
          <w:szCs w:val="23"/>
          <w:lang w:val="en-US"/>
        </w:rPr>
        <w:t xml:space="preserve"> Step-Soft</w:t>
      </w:r>
    </w:p>
    <w:p w14:paraId="23CA4A7F" w14:textId="45765602" w:rsidR="00B85E62" w:rsidRPr="00102E59" w:rsidRDefault="00FD6319" w:rsidP="00437614">
      <w:pPr>
        <w:pStyle w:val="Default"/>
        <w:jc w:val="right"/>
        <w:rPr>
          <w:rFonts w:ascii="Arial" w:hAnsi="Arial" w:cs="Arial"/>
          <w:color w:val="auto"/>
          <w:sz w:val="23"/>
          <w:szCs w:val="23"/>
          <w:lang w:val="en-US"/>
        </w:rPr>
      </w:pPr>
      <w:r w:rsidRPr="00102E59">
        <w:rPr>
          <w:rFonts w:ascii="Arial" w:hAnsi="Arial" w:cs="Arial"/>
          <w:color w:val="auto"/>
          <w:sz w:val="23"/>
          <w:szCs w:val="23"/>
          <w:lang w:val="en-US"/>
        </w:rPr>
        <w:t>Date: 11.04.2016</w:t>
      </w:r>
      <w:r w:rsidR="00D955E6" w:rsidRPr="00102E59">
        <w:rPr>
          <w:rFonts w:ascii="Arial" w:hAnsi="Arial" w:cs="Arial"/>
          <w:color w:val="auto"/>
          <w:sz w:val="23"/>
          <w:szCs w:val="23"/>
          <w:lang w:val="en-US"/>
        </w:rPr>
        <w:t xml:space="preserve"> </w:t>
      </w:r>
    </w:p>
    <w:p w14:paraId="2298ABDA" w14:textId="77777777" w:rsidR="00D955E6" w:rsidRPr="00102E59" w:rsidRDefault="00D955E6" w:rsidP="00437614">
      <w:pPr>
        <w:pStyle w:val="Default"/>
        <w:jc w:val="right"/>
        <w:rPr>
          <w:rFonts w:ascii="Arial" w:hAnsi="Arial" w:cs="Arial"/>
          <w:b/>
          <w:bCs/>
          <w:color w:val="auto"/>
          <w:sz w:val="23"/>
          <w:szCs w:val="23"/>
          <w:lang w:val="en-US"/>
        </w:rPr>
      </w:pPr>
    </w:p>
    <w:p w14:paraId="56058922" w14:textId="77777777" w:rsidR="00AA21BE" w:rsidRPr="00102E59" w:rsidRDefault="00AA21BE" w:rsidP="00D955E6">
      <w:pPr>
        <w:pStyle w:val="Default"/>
        <w:rPr>
          <w:rFonts w:ascii="Arial" w:hAnsi="Arial" w:cs="Arial"/>
          <w:b/>
          <w:bCs/>
          <w:color w:val="auto"/>
          <w:sz w:val="23"/>
          <w:szCs w:val="23"/>
          <w:lang w:val="en-US"/>
        </w:rPr>
      </w:pPr>
    </w:p>
    <w:p w14:paraId="2D6ACD5F" w14:textId="77777777" w:rsidR="00AA21BE" w:rsidRPr="00102E59" w:rsidRDefault="00AA21BE" w:rsidP="00D955E6">
      <w:pPr>
        <w:pStyle w:val="Default"/>
        <w:rPr>
          <w:rFonts w:ascii="Arial" w:hAnsi="Arial" w:cs="Arial"/>
          <w:b/>
          <w:bCs/>
          <w:color w:val="auto"/>
          <w:sz w:val="23"/>
          <w:szCs w:val="23"/>
          <w:lang w:val="en-US"/>
        </w:rPr>
      </w:pPr>
    </w:p>
    <w:p w14:paraId="75557E30" w14:textId="77777777" w:rsidR="00AA21BE" w:rsidRPr="00102E59" w:rsidRDefault="00AA21BE" w:rsidP="00D955E6">
      <w:pPr>
        <w:pStyle w:val="Default"/>
        <w:rPr>
          <w:rFonts w:ascii="Arial" w:hAnsi="Arial" w:cs="Arial"/>
          <w:b/>
          <w:bCs/>
          <w:color w:val="auto"/>
          <w:sz w:val="23"/>
          <w:szCs w:val="23"/>
          <w:lang w:val="en-US"/>
        </w:rPr>
      </w:pPr>
    </w:p>
    <w:p w14:paraId="6BD6FEFB" w14:textId="77777777" w:rsidR="00AA21BE" w:rsidRPr="00102E59" w:rsidRDefault="00AA21BE" w:rsidP="00D955E6">
      <w:pPr>
        <w:pStyle w:val="Default"/>
        <w:rPr>
          <w:rFonts w:ascii="Arial" w:hAnsi="Arial" w:cs="Arial"/>
          <w:b/>
          <w:bCs/>
          <w:color w:val="auto"/>
          <w:sz w:val="23"/>
          <w:szCs w:val="23"/>
          <w:lang w:val="en-US"/>
        </w:rPr>
      </w:pPr>
    </w:p>
    <w:p w14:paraId="3200D3A7" w14:textId="77777777" w:rsidR="00AA21BE" w:rsidRPr="00102E59" w:rsidRDefault="00AA21BE" w:rsidP="00D955E6">
      <w:pPr>
        <w:pStyle w:val="Default"/>
        <w:rPr>
          <w:rFonts w:ascii="Arial" w:hAnsi="Arial" w:cs="Arial"/>
          <w:b/>
          <w:bCs/>
          <w:color w:val="auto"/>
          <w:sz w:val="23"/>
          <w:szCs w:val="23"/>
          <w:lang w:val="en-US"/>
        </w:rPr>
      </w:pPr>
    </w:p>
    <w:p w14:paraId="64C479DE" w14:textId="77777777" w:rsidR="00AA21BE" w:rsidRPr="00102E59" w:rsidRDefault="00AA21BE" w:rsidP="00D955E6">
      <w:pPr>
        <w:pStyle w:val="Default"/>
        <w:rPr>
          <w:rFonts w:ascii="Arial" w:hAnsi="Arial" w:cs="Arial"/>
          <w:b/>
          <w:bCs/>
          <w:color w:val="auto"/>
          <w:sz w:val="23"/>
          <w:szCs w:val="23"/>
          <w:lang w:val="en-US"/>
        </w:rPr>
      </w:pPr>
    </w:p>
    <w:p w14:paraId="60842F6F" w14:textId="77777777" w:rsidR="00AA21BE" w:rsidRPr="00102E59" w:rsidRDefault="00AA21BE" w:rsidP="00D955E6">
      <w:pPr>
        <w:pStyle w:val="Default"/>
        <w:rPr>
          <w:rFonts w:ascii="Arial" w:hAnsi="Arial" w:cs="Arial"/>
          <w:b/>
          <w:bCs/>
          <w:color w:val="auto"/>
          <w:sz w:val="23"/>
          <w:szCs w:val="23"/>
          <w:lang w:val="en-US"/>
        </w:rPr>
      </w:pPr>
    </w:p>
    <w:p w14:paraId="4A1CA3D8" w14:textId="77777777" w:rsidR="00AA21BE" w:rsidRPr="00102E59" w:rsidRDefault="00AA21BE" w:rsidP="00D955E6">
      <w:pPr>
        <w:pStyle w:val="Default"/>
        <w:rPr>
          <w:rFonts w:ascii="Arial" w:hAnsi="Arial" w:cs="Arial"/>
          <w:b/>
          <w:bCs/>
          <w:color w:val="auto"/>
          <w:sz w:val="23"/>
          <w:szCs w:val="23"/>
          <w:lang w:val="en-US"/>
        </w:rPr>
      </w:pPr>
    </w:p>
    <w:p w14:paraId="47C66C3C" w14:textId="77777777" w:rsidR="00AA21BE" w:rsidRPr="00102E59" w:rsidRDefault="00AA21BE" w:rsidP="00D955E6">
      <w:pPr>
        <w:pStyle w:val="Default"/>
        <w:rPr>
          <w:rFonts w:ascii="Arial" w:hAnsi="Arial" w:cs="Arial"/>
          <w:b/>
          <w:bCs/>
          <w:color w:val="auto"/>
          <w:sz w:val="23"/>
          <w:szCs w:val="23"/>
          <w:lang w:val="en-US"/>
        </w:rPr>
      </w:pPr>
    </w:p>
    <w:p w14:paraId="223320AD" w14:textId="77777777" w:rsidR="00AA21BE" w:rsidRPr="00102E59" w:rsidRDefault="00AA21BE" w:rsidP="00D955E6">
      <w:pPr>
        <w:pStyle w:val="Default"/>
        <w:rPr>
          <w:rFonts w:ascii="Arial" w:hAnsi="Arial" w:cs="Arial"/>
          <w:b/>
          <w:bCs/>
          <w:color w:val="auto"/>
          <w:sz w:val="23"/>
          <w:szCs w:val="23"/>
          <w:lang w:val="en-US"/>
        </w:rPr>
      </w:pPr>
    </w:p>
    <w:p w14:paraId="1E794F63" w14:textId="77777777" w:rsidR="00AA21BE" w:rsidRPr="00102E59" w:rsidRDefault="00AA21BE" w:rsidP="00D955E6">
      <w:pPr>
        <w:pStyle w:val="Default"/>
        <w:rPr>
          <w:rFonts w:ascii="Arial" w:hAnsi="Arial" w:cs="Arial"/>
          <w:b/>
          <w:bCs/>
          <w:color w:val="auto"/>
          <w:sz w:val="23"/>
          <w:szCs w:val="23"/>
          <w:lang w:val="en-US"/>
        </w:rPr>
      </w:pPr>
    </w:p>
    <w:p w14:paraId="2EE747D5" w14:textId="77777777" w:rsidR="00AA21BE" w:rsidRPr="00102E59" w:rsidRDefault="00AA21BE" w:rsidP="00D955E6">
      <w:pPr>
        <w:pStyle w:val="Default"/>
        <w:rPr>
          <w:rFonts w:ascii="Arial" w:hAnsi="Arial" w:cs="Arial"/>
          <w:b/>
          <w:bCs/>
          <w:color w:val="auto"/>
          <w:sz w:val="23"/>
          <w:szCs w:val="23"/>
          <w:lang w:val="en-US"/>
        </w:rPr>
      </w:pPr>
    </w:p>
    <w:p w14:paraId="79BB7910" w14:textId="77777777" w:rsidR="00AA21BE" w:rsidRPr="00102E59" w:rsidRDefault="00AA21BE" w:rsidP="00D955E6">
      <w:pPr>
        <w:pStyle w:val="Default"/>
        <w:rPr>
          <w:rFonts w:ascii="Arial" w:hAnsi="Arial" w:cs="Arial"/>
          <w:b/>
          <w:bCs/>
          <w:color w:val="auto"/>
          <w:sz w:val="23"/>
          <w:szCs w:val="23"/>
          <w:lang w:val="en-US"/>
        </w:rPr>
      </w:pPr>
    </w:p>
    <w:p w14:paraId="28204DFB" w14:textId="77777777" w:rsidR="00AA21BE" w:rsidRPr="00102E59" w:rsidRDefault="00AA21BE" w:rsidP="00D955E6">
      <w:pPr>
        <w:pStyle w:val="Default"/>
        <w:rPr>
          <w:rFonts w:ascii="Arial" w:hAnsi="Arial" w:cs="Arial"/>
          <w:b/>
          <w:bCs/>
          <w:color w:val="auto"/>
          <w:sz w:val="23"/>
          <w:szCs w:val="23"/>
          <w:lang w:val="en-US"/>
        </w:rPr>
      </w:pPr>
    </w:p>
    <w:p w14:paraId="7A5C50B3" w14:textId="77777777" w:rsidR="00AA21BE" w:rsidRPr="00102E59" w:rsidRDefault="00AA21BE" w:rsidP="00D955E6">
      <w:pPr>
        <w:pStyle w:val="Default"/>
        <w:rPr>
          <w:rFonts w:ascii="Arial" w:hAnsi="Arial" w:cs="Arial"/>
          <w:b/>
          <w:bCs/>
          <w:color w:val="auto"/>
          <w:sz w:val="23"/>
          <w:szCs w:val="23"/>
          <w:lang w:val="en-US"/>
        </w:rPr>
      </w:pPr>
    </w:p>
    <w:p w14:paraId="4290DDE9" w14:textId="77777777" w:rsidR="00AA21BE" w:rsidRPr="00102E59" w:rsidRDefault="00AA21BE" w:rsidP="00D955E6">
      <w:pPr>
        <w:pStyle w:val="Default"/>
        <w:rPr>
          <w:rFonts w:ascii="Arial" w:hAnsi="Arial" w:cs="Arial"/>
          <w:b/>
          <w:bCs/>
          <w:color w:val="auto"/>
          <w:sz w:val="23"/>
          <w:szCs w:val="23"/>
          <w:lang w:val="en-US"/>
        </w:rPr>
      </w:pPr>
    </w:p>
    <w:p w14:paraId="4A9E094A" w14:textId="77777777" w:rsidR="00AA21BE" w:rsidRPr="00102E59" w:rsidRDefault="00AA21BE" w:rsidP="00D955E6">
      <w:pPr>
        <w:pStyle w:val="Default"/>
        <w:rPr>
          <w:rFonts w:ascii="Arial" w:hAnsi="Arial" w:cs="Arial"/>
          <w:b/>
          <w:bCs/>
          <w:color w:val="auto"/>
          <w:sz w:val="23"/>
          <w:szCs w:val="23"/>
          <w:lang w:val="en-US"/>
        </w:rPr>
      </w:pPr>
    </w:p>
    <w:p w14:paraId="2BD726F6" w14:textId="77777777" w:rsidR="00AA21BE" w:rsidRPr="00102E59" w:rsidRDefault="00AA21BE" w:rsidP="00D955E6">
      <w:pPr>
        <w:pStyle w:val="Default"/>
        <w:rPr>
          <w:rFonts w:ascii="Arial" w:hAnsi="Arial" w:cs="Arial"/>
          <w:b/>
          <w:bCs/>
          <w:color w:val="auto"/>
          <w:sz w:val="23"/>
          <w:szCs w:val="23"/>
          <w:lang w:val="en-US"/>
        </w:rPr>
      </w:pPr>
    </w:p>
    <w:p w14:paraId="77FE855A" w14:textId="77777777" w:rsidR="00AA21BE" w:rsidRPr="00102E59" w:rsidRDefault="00AA21BE" w:rsidP="00D955E6">
      <w:pPr>
        <w:pStyle w:val="Default"/>
        <w:rPr>
          <w:rFonts w:ascii="Arial" w:hAnsi="Arial" w:cs="Arial"/>
          <w:b/>
          <w:bCs/>
          <w:color w:val="auto"/>
          <w:sz w:val="23"/>
          <w:szCs w:val="23"/>
          <w:lang w:val="en-US"/>
        </w:rPr>
      </w:pPr>
    </w:p>
    <w:p w14:paraId="7A4ED3AA" w14:textId="77777777" w:rsidR="00AA21BE" w:rsidRPr="00102E59" w:rsidRDefault="00AA21BE" w:rsidP="00D955E6">
      <w:pPr>
        <w:pStyle w:val="Default"/>
        <w:rPr>
          <w:rFonts w:ascii="Arial" w:hAnsi="Arial" w:cs="Arial"/>
          <w:b/>
          <w:bCs/>
          <w:color w:val="auto"/>
          <w:sz w:val="23"/>
          <w:szCs w:val="23"/>
          <w:lang w:val="en-US"/>
        </w:rPr>
      </w:pPr>
    </w:p>
    <w:p w14:paraId="3D1B1845" w14:textId="77777777" w:rsidR="00AA21BE" w:rsidRPr="00102E59" w:rsidRDefault="00AA21BE" w:rsidP="00D955E6">
      <w:pPr>
        <w:pStyle w:val="Default"/>
        <w:rPr>
          <w:rFonts w:ascii="Arial" w:hAnsi="Arial" w:cs="Arial"/>
          <w:b/>
          <w:bCs/>
          <w:color w:val="auto"/>
          <w:sz w:val="23"/>
          <w:szCs w:val="23"/>
          <w:lang w:val="en-US"/>
        </w:rPr>
      </w:pPr>
    </w:p>
    <w:p w14:paraId="537EDE1D" w14:textId="77777777" w:rsidR="00AA21BE" w:rsidRPr="00102E59" w:rsidRDefault="00AA21BE" w:rsidP="00D955E6">
      <w:pPr>
        <w:pStyle w:val="Default"/>
        <w:rPr>
          <w:rFonts w:ascii="Arial" w:hAnsi="Arial" w:cs="Arial"/>
          <w:b/>
          <w:bCs/>
          <w:color w:val="auto"/>
          <w:sz w:val="23"/>
          <w:szCs w:val="23"/>
          <w:lang w:val="en-US"/>
        </w:rPr>
      </w:pPr>
    </w:p>
    <w:p w14:paraId="451BF093" w14:textId="77777777" w:rsidR="00AA21BE" w:rsidRPr="00102E59" w:rsidRDefault="00AA21BE" w:rsidP="00D955E6">
      <w:pPr>
        <w:pStyle w:val="Default"/>
        <w:rPr>
          <w:rFonts w:ascii="Arial" w:hAnsi="Arial" w:cs="Arial"/>
          <w:b/>
          <w:bCs/>
          <w:color w:val="auto"/>
          <w:sz w:val="23"/>
          <w:szCs w:val="23"/>
          <w:lang w:val="en-US"/>
        </w:rPr>
      </w:pPr>
    </w:p>
    <w:p w14:paraId="5BE922C6" w14:textId="77777777" w:rsidR="00AA21BE" w:rsidRPr="00102E59" w:rsidRDefault="00AA21BE" w:rsidP="00D955E6">
      <w:pPr>
        <w:pStyle w:val="Default"/>
        <w:rPr>
          <w:rFonts w:ascii="Arial" w:hAnsi="Arial" w:cs="Arial"/>
          <w:b/>
          <w:bCs/>
          <w:color w:val="auto"/>
          <w:sz w:val="23"/>
          <w:szCs w:val="23"/>
          <w:lang w:val="en-US"/>
        </w:rPr>
      </w:pPr>
    </w:p>
    <w:p w14:paraId="19E7EAF0" w14:textId="77777777" w:rsidR="00AA21BE" w:rsidRPr="00102E59" w:rsidRDefault="00AA21BE" w:rsidP="00D955E6">
      <w:pPr>
        <w:pStyle w:val="Default"/>
        <w:rPr>
          <w:rFonts w:ascii="Arial" w:hAnsi="Arial" w:cs="Arial"/>
          <w:b/>
          <w:bCs/>
          <w:color w:val="auto"/>
          <w:sz w:val="23"/>
          <w:szCs w:val="23"/>
          <w:lang w:val="en-US"/>
        </w:rPr>
      </w:pPr>
    </w:p>
    <w:p w14:paraId="712CA6F7" w14:textId="77777777" w:rsidR="00AA21BE" w:rsidRPr="00102E59" w:rsidRDefault="00AA21BE" w:rsidP="00D955E6">
      <w:pPr>
        <w:pStyle w:val="Default"/>
        <w:rPr>
          <w:rFonts w:ascii="Arial" w:hAnsi="Arial" w:cs="Arial"/>
          <w:b/>
          <w:bCs/>
          <w:color w:val="auto"/>
          <w:sz w:val="23"/>
          <w:szCs w:val="23"/>
          <w:lang w:val="en-US"/>
        </w:rPr>
      </w:pPr>
    </w:p>
    <w:p w14:paraId="406D5B40" w14:textId="77777777" w:rsidR="00AA21BE" w:rsidRPr="00102E59" w:rsidRDefault="00AA21BE" w:rsidP="00D955E6">
      <w:pPr>
        <w:pStyle w:val="Default"/>
        <w:rPr>
          <w:rFonts w:ascii="Arial" w:hAnsi="Arial" w:cs="Arial"/>
          <w:b/>
          <w:bCs/>
          <w:color w:val="auto"/>
          <w:sz w:val="23"/>
          <w:szCs w:val="23"/>
          <w:lang w:val="en-US"/>
        </w:rPr>
      </w:pPr>
    </w:p>
    <w:p w14:paraId="3E528F3A" w14:textId="77777777" w:rsidR="00AA21BE" w:rsidRPr="00102E59" w:rsidRDefault="00AA21BE" w:rsidP="00D955E6">
      <w:pPr>
        <w:pStyle w:val="Default"/>
        <w:rPr>
          <w:rFonts w:ascii="Arial" w:hAnsi="Arial" w:cs="Arial"/>
          <w:b/>
          <w:bCs/>
          <w:color w:val="auto"/>
          <w:sz w:val="23"/>
          <w:szCs w:val="23"/>
          <w:lang w:val="en-US"/>
        </w:rPr>
      </w:pPr>
    </w:p>
    <w:p w14:paraId="004D69E8" w14:textId="77777777" w:rsidR="00AA21BE" w:rsidRPr="00102E59" w:rsidRDefault="00AA21BE" w:rsidP="00D955E6">
      <w:pPr>
        <w:pStyle w:val="Default"/>
        <w:rPr>
          <w:rFonts w:ascii="Arial" w:hAnsi="Arial" w:cs="Arial"/>
          <w:b/>
          <w:bCs/>
          <w:color w:val="auto"/>
          <w:sz w:val="23"/>
          <w:szCs w:val="23"/>
          <w:lang w:val="en-US"/>
        </w:rPr>
      </w:pPr>
    </w:p>
    <w:p w14:paraId="4307FD03" w14:textId="77777777" w:rsidR="00AA21BE" w:rsidRPr="00102E59" w:rsidRDefault="00AA21BE" w:rsidP="00D955E6">
      <w:pPr>
        <w:pStyle w:val="Default"/>
        <w:rPr>
          <w:rFonts w:ascii="Arial" w:hAnsi="Arial" w:cs="Arial"/>
          <w:b/>
          <w:bCs/>
          <w:color w:val="auto"/>
          <w:sz w:val="23"/>
          <w:szCs w:val="23"/>
          <w:lang w:val="en-US"/>
        </w:rPr>
      </w:pPr>
    </w:p>
    <w:p w14:paraId="24822167"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656B5D10"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F1BF6A1"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4ED15794"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0254C7ED" w14:textId="77777777" w:rsidR="00102E59" w:rsidRPr="00102E59" w:rsidRDefault="00102E59" w:rsidP="00D955E6">
      <w:pPr>
        <w:pStyle w:val="Default"/>
        <w:pBdr>
          <w:bottom w:val="single" w:sz="12" w:space="1" w:color="auto"/>
        </w:pBdr>
        <w:rPr>
          <w:rFonts w:ascii="Arial" w:hAnsi="Arial" w:cs="Arial"/>
          <w:b/>
          <w:bCs/>
          <w:color w:val="auto"/>
          <w:sz w:val="23"/>
          <w:szCs w:val="23"/>
          <w:lang w:val="en-US"/>
        </w:rPr>
      </w:pPr>
    </w:p>
    <w:p w14:paraId="62DE1AC8"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7DB6610A"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4F0EB001" w14:textId="77777777" w:rsidR="00FD6319" w:rsidRPr="00102E59" w:rsidRDefault="00FD6319" w:rsidP="00D955E6">
      <w:pPr>
        <w:pStyle w:val="Default"/>
        <w:pBdr>
          <w:bottom w:val="single" w:sz="12" w:space="1" w:color="auto"/>
        </w:pBdr>
        <w:rPr>
          <w:rFonts w:ascii="Arial" w:hAnsi="Arial" w:cs="Arial"/>
          <w:b/>
          <w:bCs/>
          <w:color w:val="auto"/>
          <w:sz w:val="23"/>
          <w:szCs w:val="23"/>
          <w:lang w:val="en-US"/>
        </w:rPr>
      </w:pPr>
    </w:p>
    <w:p w14:paraId="5A5661B0" w14:textId="77777777" w:rsidR="006528AA" w:rsidRPr="00102E59" w:rsidRDefault="006528AA" w:rsidP="00D955E6">
      <w:pPr>
        <w:pStyle w:val="Default"/>
        <w:pBdr>
          <w:bottom w:val="single" w:sz="12" w:space="1" w:color="auto"/>
        </w:pBdr>
        <w:rPr>
          <w:rFonts w:ascii="Arial" w:hAnsi="Arial" w:cs="Arial"/>
          <w:b/>
          <w:bCs/>
          <w:color w:val="auto"/>
          <w:sz w:val="23"/>
          <w:szCs w:val="23"/>
          <w:lang w:val="en-US"/>
        </w:rPr>
      </w:pPr>
    </w:p>
    <w:p w14:paraId="79F39B2C" w14:textId="77777777" w:rsidR="00102E59" w:rsidRPr="00102E59" w:rsidRDefault="00AA21BE">
      <w:pPr>
        <w:rPr>
          <w:rFonts w:ascii="Arial" w:eastAsiaTheme="majorEastAsia" w:hAnsi="Arial" w:cs="Arial"/>
          <w:b/>
          <w:sz w:val="32"/>
          <w:szCs w:val="32"/>
          <w:lang w:val="en-US"/>
        </w:rPr>
      </w:pPr>
      <w:r w:rsidRPr="00102E59">
        <w:rPr>
          <w:rFonts w:ascii="Arial" w:hAnsi="Arial" w:cs="Arial"/>
          <w:bCs/>
          <w:sz w:val="23"/>
          <w:szCs w:val="23"/>
          <w:lang w:val="en-US"/>
        </w:rPr>
        <w:t xml:space="preserve">Members: </w:t>
      </w:r>
      <w:proofErr w:type="spellStart"/>
      <w:r w:rsidR="006528AA" w:rsidRPr="00102E59">
        <w:rPr>
          <w:rFonts w:ascii="Arial" w:hAnsi="Arial" w:cs="Arial"/>
          <w:bCs/>
          <w:sz w:val="23"/>
          <w:szCs w:val="23"/>
          <w:lang w:val="en-US"/>
        </w:rPr>
        <w:t>Atanas</w:t>
      </w:r>
      <w:proofErr w:type="spellEnd"/>
      <w:r w:rsidR="006528AA"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Naydenov</w:t>
      </w:r>
      <w:proofErr w:type="spellEnd"/>
      <w:r w:rsidR="006528AA"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Dimitar</w:t>
      </w:r>
      <w:proofErr w:type="spellEnd"/>
      <w:r w:rsidR="006528AA" w:rsidRPr="00102E59">
        <w:rPr>
          <w:rFonts w:ascii="Arial" w:hAnsi="Arial" w:cs="Arial"/>
          <w:bCs/>
          <w:sz w:val="23"/>
          <w:szCs w:val="23"/>
          <w:lang w:val="en-US"/>
        </w:rPr>
        <w:t xml:space="preserve"> Markov</w:t>
      </w:r>
      <w:r w:rsidRPr="00102E59">
        <w:rPr>
          <w:rFonts w:ascii="Arial" w:hAnsi="Arial" w:cs="Arial"/>
          <w:bCs/>
          <w:sz w:val="23"/>
          <w:szCs w:val="23"/>
          <w:lang w:val="en-US"/>
        </w:rPr>
        <w:t xml:space="preserve">, </w:t>
      </w:r>
      <w:proofErr w:type="spellStart"/>
      <w:r w:rsidR="006528AA" w:rsidRPr="00102E59">
        <w:rPr>
          <w:rFonts w:ascii="Arial" w:hAnsi="Arial" w:cs="Arial"/>
          <w:bCs/>
          <w:sz w:val="23"/>
          <w:szCs w:val="23"/>
          <w:lang w:val="en-US"/>
        </w:rPr>
        <w:t>Dmitrii</w:t>
      </w:r>
      <w:proofErr w:type="spellEnd"/>
      <w:r w:rsidR="006528AA" w:rsidRPr="00102E59">
        <w:rPr>
          <w:rFonts w:ascii="Arial" w:hAnsi="Arial" w:cs="Arial"/>
          <w:bCs/>
          <w:sz w:val="23"/>
          <w:szCs w:val="23"/>
          <w:lang w:val="en-US"/>
        </w:rPr>
        <w:t xml:space="preserve"> Orlov</w:t>
      </w:r>
      <w:r w:rsidRPr="00102E59">
        <w:rPr>
          <w:rFonts w:ascii="Arial" w:hAnsi="Arial" w:cs="Arial"/>
          <w:bCs/>
          <w:sz w:val="23"/>
          <w:szCs w:val="23"/>
          <w:lang w:val="en-US"/>
        </w:rPr>
        <w:t xml:space="preserve">, </w:t>
      </w:r>
      <w:proofErr w:type="spellStart"/>
      <w:r w:rsidR="006528AA" w:rsidRPr="00102E59">
        <w:rPr>
          <w:rFonts w:ascii="Arial" w:hAnsi="Arial" w:cs="Arial"/>
          <w:sz w:val="23"/>
          <w:szCs w:val="23"/>
          <w:lang w:val="en-US"/>
        </w:rPr>
        <w:t>Hristian</w:t>
      </w:r>
      <w:proofErr w:type="spellEnd"/>
      <w:r w:rsidR="006528AA" w:rsidRPr="00102E59">
        <w:rPr>
          <w:rFonts w:ascii="Arial" w:hAnsi="Arial" w:cs="Arial"/>
          <w:sz w:val="23"/>
          <w:szCs w:val="23"/>
          <w:lang w:val="en-US"/>
        </w:rPr>
        <w:t xml:space="preserve"> </w:t>
      </w:r>
      <w:proofErr w:type="spellStart"/>
      <w:r w:rsidR="006528AA" w:rsidRPr="00102E59">
        <w:rPr>
          <w:rFonts w:ascii="Arial" w:hAnsi="Arial" w:cs="Arial"/>
          <w:sz w:val="23"/>
          <w:szCs w:val="23"/>
          <w:lang w:val="en-US"/>
        </w:rPr>
        <w:t>Vasilev</w:t>
      </w:r>
      <w:proofErr w:type="spellEnd"/>
      <w:r w:rsidRPr="00102E59">
        <w:rPr>
          <w:rFonts w:ascii="Arial" w:hAnsi="Arial" w:cs="Arial"/>
          <w:bCs/>
          <w:sz w:val="23"/>
          <w:szCs w:val="23"/>
          <w:lang w:val="en-US"/>
        </w:rPr>
        <w:t xml:space="preserve">. </w:t>
      </w:r>
      <w:r w:rsidR="00323900" w:rsidRPr="00102E59">
        <w:rPr>
          <w:rFonts w:ascii="Arial" w:hAnsi="Arial" w:cs="Arial"/>
          <w:b/>
          <w:lang w:val="en-US"/>
        </w:rPr>
        <w:br w:type="page"/>
      </w:r>
    </w:p>
    <w:sdt>
      <w:sdtPr>
        <w:rPr>
          <w:rFonts w:ascii="Arial" w:hAnsi="Arial" w:cs="Arial"/>
          <w:color w:val="auto"/>
        </w:rPr>
        <w:id w:val="894637262"/>
        <w:docPartObj>
          <w:docPartGallery w:val="Table of Contents"/>
          <w:docPartUnique/>
        </w:docPartObj>
      </w:sdtPr>
      <w:sdtEndPr>
        <w:rPr>
          <w:rFonts w:eastAsiaTheme="minorHAnsi"/>
          <w:b/>
          <w:bCs/>
          <w:noProof/>
          <w:sz w:val="22"/>
          <w:szCs w:val="22"/>
          <w:lang w:val="ru-RU"/>
        </w:rPr>
      </w:sdtEndPr>
      <w:sdtContent>
        <w:p w14:paraId="6D8AA214" w14:textId="4D499370" w:rsidR="00102E59" w:rsidRPr="00102E59" w:rsidRDefault="00102E59">
          <w:pPr>
            <w:pStyle w:val="TOCHeading"/>
            <w:rPr>
              <w:rFonts w:ascii="Arial" w:hAnsi="Arial" w:cs="Arial"/>
              <w:color w:val="auto"/>
            </w:rPr>
          </w:pPr>
          <w:r w:rsidRPr="00102E59">
            <w:rPr>
              <w:rFonts w:ascii="Arial" w:hAnsi="Arial" w:cs="Arial"/>
              <w:color w:val="auto"/>
            </w:rPr>
            <w:t>Contents</w:t>
          </w:r>
        </w:p>
        <w:p w14:paraId="1CAED385" w14:textId="77777777" w:rsidR="00BD407B" w:rsidRDefault="00102E59">
          <w:pPr>
            <w:pStyle w:val="TOC1"/>
            <w:tabs>
              <w:tab w:val="right" w:leader="dot" w:pos="10456"/>
            </w:tabs>
            <w:rPr>
              <w:rFonts w:cstheme="minorBidi"/>
              <w:noProof/>
              <w:lang w:val="ru-RU" w:eastAsia="ru-RU"/>
            </w:rPr>
          </w:pPr>
          <w:r w:rsidRPr="00102E59">
            <w:rPr>
              <w:rFonts w:ascii="Arial" w:hAnsi="Arial" w:cs="Arial"/>
            </w:rPr>
            <w:fldChar w:fldCharType="begin"/>
          </w:r>
          <w:r w:rsidRPr="00102E59">
            <w:rPr>
              <w:rFonts w:ascii="Arial" w:hAnsi="Arial" w:cs="Arial"/>
            </w:rPr>
            <w:instrText xml:space="preserve"> TOC \o "1-3" \h \z \u </w:instrText>
          </w:r>
          <w:r w:rsidRPr="00102E59">
            <w:rPr>
              <w:rFonts w:ascii="Arial" w:hAnsi="Arial" w:cs="Arial"/>
            </w:rPr>
            <w:fldChar w:fldCharType="separate"/>
          </w:r>
          <w:hyperlink w:anchor="_Toc448142237" w:history="1">
            <w:r w:rsidR="00BD407B" w:rsidRPr="00E97A19">
              <w:rPr>
                <w:rStyle w:val="Hyperlink"/>
                <w:rFonts w:ascii="Arial" w:hAnsi="Arial" w:cs="Arial"/>
                <w:b/>
                <w:noProof/>
              </w:rPr>
              <w:t>Preface:</w:t>
            </w:r>
            <w:r w:rsidR="00BD407B">
              <w:rPr>
                <w:noProof/>
                <w:webHidden/>
              </w:rPr>
              <w:tab/>
            </w:r>
            <w:r w:rsidR="00BD407B">
              <w:rPr>
                <w:noProof/>
                <w:webHidden/>
              </w:rPr>
              <w:fldChar w:fldCharType="begin"/>
            </w:r>
            <w:r w:rsidR="00BD407B">
              <w:rPr>
                <w:noProof/>
                <w:webHidden/>
              </w:rPr>
              <w:instrText xml:space="preserve"> PAGEREF _Toc448142237 \h </w:instrText>
            </w:r>
            <w:r w:rsidR="00BD407B">
              <w:rPr>
                <w:noProof/>
                <w:webHidden/>
              </w:rPr>
            </w:r>
            <w:r w:rsidR="00BD407B">
              <w:rPr>
                <w:noProof/>
                <w:webHidden/>
              </w:rPr>
              <w:fldChar w:fldCharType="separate"/>
            </w:r>
            <w:r w:rsidR="00BD407B">
              <w:rPr>
                <w:noProof/>
                <w:webHidden/>
              </w:rPr>
              <w:t>3</w:t>
            </w:r>
            <w:r w:rsidR="00BD407B">
              <w:rPr>
                <w:noProof/>
                <w:webHidden/>
              </w:rPr>
              <w:fldChar w:fldCharType="end"/>
            </w:r>
          </w:hyperlink>
        </w:p>
        <w:p w14:paraId="79F557ED" w14:textId="77777777" w:rsidR="00BD407B" w:rsidRDefault="00BD407B">
          <w:pPr>
            <w:pStyle w:val="TOC2"/>
            <w:tabs>
              <w:tab w:val="right" w:leader="dot" w:pos="10456"/>
            </w:tabs>
            <w:rPr>
              <w:rFonts w:cstheme="minorBidi"/>
              <w:noProof/>
              <w:lang w:val="ru-RU" w:eastAsia="ru-RU"/>
            </w:rPr>
          </w:pPr>
          <w:hyperlink w:anchor="_Toc448142238" w:history="1">
            <w:r w:rsidRPr="00E97A19">
              <w:rPr>
                <w:rStyle w:val="Hyperlink"/>
                <w:rFonts w:ascii="Arial" w:hAnsi="Arial" w:cs="Arial"/>
                <w:b/>
                <w:noProof/>
              </w:rPr>
              <w:t>Purpose:</w:t>
            </w:r>
            <w:r>
              <w:rPr>
                <w:noProof/>
                <w:webHidden/>
              </w:rPr>
              <w:tab/>
            </w:r>
            <w:r>
              <w:rPr>
                <w:noProof/>
                <w:webHidden/>
              </w:rPr>
              <w:fldChar w:fldCharType="begin"/>
            </w:r>
            <w:r>
              <w:rPr>
                <w:noProof/>
                <w:webHidden/>
              </w:rPr>
              <w:instrText xml:space="preserve"> PAGEREF _Toc448142238 \h </w:instrText>
            </w:r>
            <w:r>
              <w:rPr>
                <w:noProof/>
                <w:webHidden/>
              </w:rPr>
            </w:r>
            <w:r>
              <w:rPr>
                <w:noProof/>
                <w:webHidden/>
              </w:rPr>
              <w:fldChar w:fldCharType="separate"/>
            </w:r>
            <w:r>
              <w:rPr>
                <w:noProof/>
                <w:webHidden/>
              </w:rPr>
              <w:t>3</w:t>
            </w:r>
            <w:r>
              <w:rPr>
                <w:noProof/>
                <w:webHidden/>
              </w:rPr>
              <w:fldChar w:fldCharType="end"/>
            </w:r>
          </w:hyperlink>
        </w:p>
        <w:p w14:paraId="543B0B4B" w14:textId="77777777" w:rsidR="00BD407B" w:rsidRDefault="00BD407B">
          <w:pPr>
            <w:pStyle w:val="TOC2"/>
            <w:tabs>
              <w:tab w:val="right" w:leader="dot" w:pos="10456"/>
            </w:tabs>
            <w:rPr>
              <w:rFonts w:cstheme="minorBidi"/>
              <w:noProof/>
              <w:lang w:val="ru-RU" w:eastAsia="ru-RU"/>
            </w:rPr>
          </w:pPr>
          <w:hyperlink w:anchor="_Toc448142239" w:history="1">
            <w:r w:rsidRPr="00E97A19">
              <w:rPr>
                <w:rStyle w:val="Hyperlink"/>
                <w:rFonts w:ascii="Arial" w:hAnsi="Arial" w:cs="Arial"/>
                <w:b/>
                <w:noProof/>
              </w:rPr>
              <w:t>Chapters:</w:t>
            </w:r>
            <w:r>
              <w:rPr>
                <w:noProof/>
                <w:webHidden/>
              </w:rPr>
              <w:tab/>
            </w:r>
            <w:r>
              <w:rPr>
                <w:noProof/>
                <w:webHidden/>
              </w:rPr>
              <w:fldChar w:fldCharType="begin"/>
            </w:r>
            <w:r>
              <w:rPr>
                <w:noProof/>
                <w:webHidden/>
              </w:rPr>
              <w:instrText xml:space="preserve"> PAGEREF _Toc448142239 \h </w:instrText>
            </w:r>
            <w:r>
              <w:rPr>
                <w:noProof/>
                <w:webHidden/>
              </w:rPr>
            </w:r>
            <w:r>
              <w:rPr>
                <w:noProof/>
                <w:webHidden/>
              </w:rPr>
              <w:fldChar w:fldCharType="separate"/>
            </w:r>
            <w:r>
              <w:rPr>
                <w:noProof/>
                <w:webHidden/>
              </w:rPr>
              <w:t>3</w:t>
            </w:r>
            <w:r>
              <w:rPr>
                <w:noProof/>
                <w:webHidden/>
              </w:rPr>
              <w:fldChar w:fldCharType="end"/>
            </w:r>
          </w:hyperlink>
        </w:p>
        <w:p w14:paraId="782D212C" w14:textId="77777777" w:rsidR="00BD407B" w:rsidRDefault="00BD407B">
          <w:pPr>
            <w:pStyle w:val="TOC1"/>
            <w:tabs>
              <w:tab w:val="right" w:leader="dot" w:pos="10456"/>
            </w:tabs>
            <w:rPr>
              <w:rFonts w:cstheme="minorBidi"/>
              <w:noProof/>
              <w:lang w:val="ru-RU" w:eastAsia="ru-RU"/>
            </w:rPr>
          </w:pPr>
          <w:hyperlink w:anchor="_Toc448142240" w:history="1">
            <w:r w:rsidRPr="00E97A19">
              <w:rPr>
                <w:rStyle w:val="Hyperlink"/>
                <w:rFonts w:ascii="Arial" w:hAnsi="Arial" w:cs="Arial"/>
                <w:b/>
                <w:noProof/>
              </w:rPr>
              <w:t>Client:</w:t>
            </w:r>
            <w:r>
              <w:rPr>
                <w:noProof/>
                <w:webHidden/>
              </w:rPr>
              <w:tab/>
            </w:r>
            <w:r>
              <w:rPr>
                <w:noProof/>
                <w:webHidden/>
              </w:rPr>
              <w:fldChar w:fldCharType="begin"/>
            </w:r>
            <w:r>
              <w:rPr>
                <w:noProof/>
                <w:webHidden/>
              </w:rPr>
              <w:instrText xml:space="preserve"> PAGEREF _Toc448142240 \h </w:instrText>
            </w:r>
            <w:r>
              <w:rPr>
                <w:noProof/>
                <w:webHidden/>
              </w:rPr>
            </w:r>
            <w:r>
              <w:rPr>
                <w:noProof/>
                <w:webHidden/>
              </w:rPr>
              <w:fldChar w:fldCharType="separate"/>
            </w:r>
            <w:r>
              <w:rPr>
                <w:noProof/>
                <w:webHidden/>
              </w:rPr>
              <w:t>4</w:t>
            </w:r>
            <w:r>
              <w:rPr>
                <w:noProof/>
                <w:webHidden/>
              </w:rPr>
              <w:fldChar w:fldCharType="end"/>
            </w:r>
          </w:hyperlink>
        </w:p>
        <w:p w14:paraId="765E8885" w14:textId="77777777" w:rsidR="00BD407B" w:rsidRDefault="00BD407B">
          <w:pPr>
            <w:pStyle w:val="TOC3"/>
            <w:tabs>
              <w:tab w:val="right" w:leader="dot" w:pos="10456"/>
            </w:tabs>
            <w:rPr>
              <w:rFonts w:cstheme="minorBidi"/>
              <w:noProof/>
              <w:lang w:val="ru-RU" w:eastAsia="ru-RU"/>
            </w:rPr>
          </w:pPr>
          <w:hyperlink w:anchor="_Toc448142241" w:history="1">
            <w:r w:rsidRPr="00E97A19">
              <w:rPr>
                <w:rStyle w:val="Hyperlink"/>
                <w:rFonts w:ascii="Arial" w:hAnsi="Arial" w:cs="Arial"/>
                <w:noProof/>
              </w:rPr>
              <w:t>Agreements:</w:t>
            </w:r>
            <w:r>
              <w:rPr>
                <w:noProof/>
                <w:webHidden/>
              </w:rPr>
              <w:tab/>
            </w:r>
            <w:r>
              <w:rPr>
                <w:noProof/>
                <w:webHidden/>
              </w:rPr>
              <w:fldChar w:fldCharType="begin"/>
            </w:r>
            <w:r>
              <w:rPr>
                <w:noProof/>
                <w:webHidden/>
              </w:rPr>
              <w:instrText xml:space="preserve"> PAGEREF _Toc448142241 \h </w:instrText>
            </w:r>
            <w:r>
              <w:rPr>
                <w:noProof/>
                <w:webHidden/>
              </w:rPr>
            </w:r>
            <w:r>
              <w:rPr>
                <w:noProof/>
                <w:webHidden/>
              </w:rPr>
              <w:fldChar w:fldCharType="separate"/>
            </w:r>
            <w:r>
              <w:rPr>
                <w:noProof/>
                <w:webHidden/>
              </w:rPr>
              <w:t>4</w:t>
            </w:r>
            <w:r>
              <w:rPr>
                <w:noProof/>
                <w:webHidden/>
              </w:rPr>
              <w:fldChar w:fldCharType="end"/>
            </w:r>
          </w:hyperlink>
        </w:p>
        <w:p w14:paraId="23A85A1E" w14:textId="77777777" w:rsidR="00BD407B" w:rsidRDefault="00BD407B">
          <w:pPr>
            <w:pStyle w:val="TOC1"/>
            <w:tabs>
              <w:tab w:val="right" w:leader="dot" w:pos="10456"/>
            </w:tabs>
            <w:rPr>
              <w:rFonts w:cstheme="minorBidi"/>
              <w:noProof/>
              <w:lang w:val="ru-RU" w:eastAsia="ru-RU"/>
            </w:rPr>
          </w:pPr>
          <w:hyperlink w:anchor="_Toc448142242" w:history="1">
            <w:r w:rsidRPr="00E97A19">
              <w:rPr>
                <w:rStyle w:val="Hyperlink"/>
                <w:rFonts w:ascii="Arial" w:hAnsi="Arial" w:cs="Arial"/>
                <w:b/>
                <w:noProof/>
              </w:rPr>
              <w:t>Decisions</w:t>
            </w:r>
            <w:r>
              <w:rPr>
                <w:noProof/>
                <w:webHidden/>
              </w:rPr>
              <w:tab/>
            </w:r>
            <w:r>
              <w:rPr>
                <w:noProof/>
                <w:webHidden/>
              </w:rPr>
              <w:fldChar w:fldCharType="begin"/>
            </w:r>
            <w:r>
              <w:rPr>
                <w:noProof/>
                <w:webHidden/>
              </w:rPr>
              <w:instrText xml:space="preserve"> PAGEREF _Toc448142242 \h </w:instrText>
            </w:r>
            <w:r>
              <w:rPr>
                <w:noProof/>
                <w:webHidden/>
              </w:rPr>
            </w:r>
            <w:r>
              <w:rPr>
                <w:noProof/>
                <w:webHidden/>
              </w:rPr>
              <w:fldChar w:fldCharType="separate"/>
            </w:r>
            <w:r>
              <w:rPr>
                <w:noProof/>
                <w:webHidden/>
              </w:rPr>
              <w:t>5</w:t>
            </w:r>
            <w:r>
              <w:rPr>
                <w:noProof/>
                <w:webHidden/>
              </w:rPr>
              <w:fldChar w:fldCharType="end"/>
            </w:r>
          </w:hyperlink>
        </w:p>
        <w:p w14:paraId="0C95F7DC" w14:textId="77777777" w:rsidR="00BD407B" w:rsidRDefault="00BD407B">
          <w:pPr>
            <w:pStyle w:val="TOC2"/>
            <w:tabs>
              <w:tab w:val="right" w:leader="dot" w:pos="10456"/>
            </w:tabs>
            <w:rPr>
              <w:rFonts w:cstheme="minorBidi"/>
              <w:noProof/>
              <w:lang w:val="ru-RU" w:eastAsia="ru-RU"/>
            </w:rPr>
          </w:pPr>
          <w:hyperlink w:anchor="_Toc448142243" w:history="1">
            <w:r w:rsidRPr="00E97A19">
              <w:rPr>
                <w:rStyle w:val="Hyperlink"/>
                <w:rFonts w:ascii="Arial" w:hAnsi="Arial" w:cs="Arial"/>
                <w:b/>
                <w:noProof/>
              </w:rPr>
              <w:t>Justification:</w:t>
            </w:r>
            <w:r>
              <w:rPr>
                <w:noProof/>
                <w:webHidden/>
              </w:rPr>
              <w:tab/>
            </w:r>
            <w:r>
              <w:rPr>
                <w:noProof/>
                <w:webHidden/>
              </w:rPr>
              <w:fldChar w:fldCharType="begin"/>
            </w:r>
            <w:r>
              <w:rPr>
                <w:noProof/>
                <w:webHidden/>
              </w:rPr>
              <w:instrText xml:space="preserve"> PAGEREF _Toc448142243 \h </w:instrText>
            </w:r>
            <w:r>
              <w:rPr>
                <w:noProof/>
                <w:webHidden/>
              </w:rPr>
            </w:r>
            <w:r>
              <w:rPr>
                <w:noProof/>
                <w:webHidden/>
              </w:rPr>
              <w:fldChar w:fldCharType="separate"/>
            </w:r>
            <w:r>
              <w:rPr>
                <w:noProof/>
                <w:webHidden/>
              </w:rPr>
              <w:t>5</w:t>
            </w:r>
            <w:r>
              <w:rPr>
                <w:noProof/>
                <w:webHidden/>
              </w:rPr>
              <w:fldChar w:fldCharType="end"/>
            </w:r>
          </w:hyperlink>
        </w:p>
        <w:p w14:paraId="705266EB" w14:textId="77777777" w:rsidR="00BD407B" w:rsidRDefault="00BD407B">
          <w:pPr>
            <w:pStyle w:val="TOC2"/>
            <w:tabs>
              <w:tab w:val="right" w:leader="dot" w:pos="10456"/>
            </w:tabs>
            <w:rPr>
              <w:rFonts w:cstheme="minorBidi"/>
              <w:noProof/>
              <w:lang w:val="ru-RU" w:eastAsia="ru-RU"/>
            </w:rPr>
          </w:pPr>
          <w:hyperlink w:anchor="_Toc448142244" w:history="1">
            <w:r w:rsidRPr="00E97A19">
              <w:rPr>
                <w:rStyle w:val="Hyperlink"/>
                <w:rFonts w:ascii="Arial" w:hAnsi="Arial" w:cs="Arial"/>
                <w:b/>
                <w:noProof/>
              </w:rPr>
              <w:t>System Requirements</w:t>
            </w:r>
            <w:r>
              <w:rPr>
                <w:noProof/>
                <w:webHidden/>
              </w:rPr>
              <w:tab/>
            </w:r>
            <w:r>
              <w:rPr>
                <w:noProof/>
                <w:webHidden/>
              </w:rPr>
              <w:fldChar w:fldCharType="begin"/>
            </w:r>
            <w:r>
              <w:rPr>
                <w:noProof/>
                <w:webHidden/>
              </w:rPr>
              <w:instrText xml:space="preserve"> PAGEREF _Toc448142244 \h </w:instrText>
            </w:r>
            <w:r>
              <w:rPr>
                <w:noProof/>
                <w:webHidden/>
              </w:rPr>
            </w:r>
            <w:r>
              <w:rPr>
                <w:noProof/>
                <w:webHidden/>
              </w:rPr>
              <w:fldChar w:fldCharType="separate"/>
            </w:r>
            <w:r>
              <w:rPr>
                <w:noProof/>
                <w:webHidden/>
              </w:rPr>
              <w:t>6</w:t>
            </w:r>
            <w:r>
              <w:rPr>
                <w:noProof/>
                <w:webHidden/>
              </w:rPr>
              <w:fldChar w:fldCharType="end"/>
            </w:r>
          </w:hyperlink>
        </w:p>
        <w:p w14:paraId="244347D3" w14:textId="77777777" w:rsidR="00BD407B" w:rsidRDefault="00BD407B">
          <w:pPr>
            <w:pStyle w:val="TOC3"/>
            <w:tabs>
              <w:tab w:val="right" w:leader="dot" w:pos="10456"/>
            </w:tabs>
            <w:rPr>
              <w:rFonts w:cstheme="minorBidi"/>
              <w:noProof/>
              <w:lang w:val="ru-RU" w:eastAsia="ru-RU"/>
            </w:rPr>
          </w:pPr>
          <w:hyperlink w:anchor="_Toc448142245" w:history="1">
            <w:r w:rsidRPr="00E97A19">
              <w:rPr>
                <w:rStyle w:val="Hyperlink"/>
                <w:rFonts w:ascii="Arial" w:hAnsi="Arial" w:cs="Arial"/>
                <w:noProof/>
              </w:rPr>
              <w:t>Technology:</w:t>
            </w:r>
            <w:r>
              <w:rPr>
                <w:noProof/>
                <w:webHidden/>
              </w:rPr>
              <w:tab/>
            </w:r>
            <w:r>
              <w:rPr>
                <w:noProof/>
                <w:webHidden/>
              </w:rPr>
              <w:fldChar w:fldCharType="begin"/>
            </w:r>
            <w:r>
              <w:rPr>
                <w:noProof/>
                <w:webHidden/>
              </w:rPr>
              <w:instrText xml:space="preserve"> PAGEREF _Toc448142245 \h </w:instrText>
            </w:r>
            <w:r>
              <w:rPr>
                <w:noProof/>
                <w:webHidden/>
              </w:rPr>
            </w:r>
            <w:r>
              <w:rPr>
                <w:noProof/>
                <w:webHidden/>
              </w:rPr>
              <w:fldChar w:fldCharType="separate"/>
            </w:r>
            <w:r>
              <w:rPr>
                <w:noProof/>
                <w:webHidden/>
              </w:rPr>
              <w:t>6</w:t>
            </w:r>
            <w:r>
              <w:rPr>
                <w:noProof/>
                <w:webHidden/>
              </w:rPr>
              <w:fldChar w:fldCharType="end"/>
            </w:r>
          </w:hyperlink>
        </w:p>
        <w:p w14:paraId="44272645" w14:textId="77777777" w:rsidR="00BD407B" w:rsidRDefault="00BD407B">
          <w:pPr>
            <w:pStyle w:val="TOC3"/>
            <w:tabs>
              <w:tab w:val="right" w:leader="dot" w:pos="10456"/>
            </w:tabs>
            <w:rPr>
              <w:rFonts w:cstheme="minorBidi"/>
              <w:noProof/>
              <w:lang w:val="ru-RU" w:eastAsia="ru-RU"/>
            </w:rPr>
          </w:pPr>
          <w:hyperlink w:anchor="_Toc448142246" w:history="1">
            <w:r w:rsidRPr="00E97A19">
              <w:rPr>
                <w:rStyle w:val="Hyperlink"/>
                <w:rFonts w:ascii="Arial" w:hAnsi="Arial" w:cs="Arial"/>
                <w:noProof/>
              </w:rPr>
              <w:t>General:</w:t>
            </w:r>
            <w:r>
              <w:rPr>
                <w:noProof/>
                <w:webHidden/>
              </w:rPr>
              <w:tab/>
            </w:r>
            <w:r>
              <w:rPr>
                <w:noProof/>
                <w:webHidden/>
              </w:rPr>
              <w:fldChar w:fldCharType="begin"/>
            </w:r>
            <w:r>
              <w:rPr>
                <w:noProof/>
                <w:webHidden/>
              </w:rPr>
              <w:instrText xml:space="preserve"> PAGEREF _Toc448142246 \h </w:instrText>
            </w:r>
            <w:r>
              <w:rPr>
                <w:noProof/>
                <w:webHidden/>
              </w:rPr>
            </w:r>
            <w:r>
              <w:rPr>
                <w:noProof/>
                <w:webHidden/>
              </w:rPr>
              <w:fldChar w:fldCharType="separate"/>
            </w:r>
            <w:r>
              <w:rPr>
                <w:noProof/>
                <w:webHidden/>
              </w:rPr>
              <w:t>6</w:t>
            </w:r>
            <w:r>
              <w:rPr>
                <w:noProof/>
                <w:webHidden/>
              </w:rPr>
              <w:fldChar w:fldCharType="end"/>
            </w:r>
          </w:hyperlink>
        </w:p>
        <w:p w14:paraId="2CF3FCE2" w14:textId="77777777" w:rsidR="00BD407B" w:rsidRDefault="00BD407B">
          <w:pPr>
            <w:pStyle w:val="TOC1"/>
            <w:tabs>
              <w:tab w:val="right" w:leader="dot" w:pos="10456"/>
            </w:tabs>
            <w:rPr>
              <w:rFonts w:cstheme="minorBidi"/>
              <w:noProof/>
              <w:lang w:val="ru-RU" w:eastAsia="ru-RU"/>
            </w:rPr>
          </w:pPr>
          <w:hyperlink w:anchor="_Toc448142247" w:history="1">
            <w:r w:rsidRPr="00E97A19">
              <w:rPr>
                <w:rStyle w:val="Hyperlink"/>
                <w:rFonts w:ascii="Arial" w:hAnsi="Arial" w:cs="Arial"/>
                <w:b/>
                <w:noProof/>
              </w:rPr>
              <w:t>Processes</w:t>
            </w:r>
            <w:r>
              <w:rPr>
                <w:noProof/>
                <w:webHidden/>
              </w:rPr>
              <w:tab/>
            </w:r>
            <w:r>
              <w:rPr>
                <w:noProof/>
                <w:webHidden/>
              </w:rPr>
              <w:fldChar w:fldCharType="begin"/>
            </w:r>
            <w:r>
              <w:rPr>
                <w:noProof/>
                <w:webHidden/>
              </w:rPr>
              <w:instrText xml:space="preserve"> PAGEREF _Toc448142247 \h </w:instrText>
            </w:r>
            <w:r>
              <w:rPr>
                <w:noProof/>
                <w:webHidden/>
              </w:rPr>
            </w:r>
            <w:r>
              <w:rPr>
                <w:noProof/>
                <w:webHidden/>
              </w:rPr>
              <w:fldChar w:fldCharType="separate"/>
            </w:r>
            <w:r>
              <w:rPr>
                <w:noProof/>
                <w:webHidden/>
              </w:rPr>
              <w:t>7</w:t>
            </w:r>
            <w:r>
              <w:rPr>
                <w:noProof/>
                <w:webHidden/>
              </w:rPr>
              <w:fldChar w:fldCharType="end"/>
            </w:r>
          </w:hyperlink>
        </w:p>
        <w:p w14:paraId="27393F72" w14:textId="77777777" w:rsidR="00BD407B" w:rsidRDefault="00BD407B">
          <w:pPr>
            <w:pStyle w:val="TOC2"/>
            <w:tabs>
              <w:tab w:val="right" w:leader="dot" w:pos="10456"/>
            </w:tabs>
            <w:rPr>
              <w:rFonts w:cstheme="minorBidi"/>
              <w:noProof/>
              <w:lang w:val="ru-RU" w:eastAsia="ru-RU"/>
            </w:rPr>
          </w:pPr>
          <w:hyperlink w:anchor="_Toc448142248" w:history="1">
            <w:r w:rsidRPr="00E97A19">
              <w:rPr>
                <w:rStyle w:val="Hyperlink"/>
                <w:rFonts w:ascii="Arial" w:hAnsi="Arial" w:cs="Arial"/>
                <w:b/>
                <w:noProof/>
              </w:rPr>
              <w:t>Applications:</w:t>
            </w:r>
            <w:r>
              <w:rPr>
                <w:noProof/>
                <w:webHidden/>
              </w:rPr>
              <w:tab/>
            </w:r>
            <w:r>
              <w:rPr>
                <w:noProof/>
                <w:webHidden/>
              </w:rPr>
              <w:fldChar w:fldCharType="begin"/>
            </w:r>
            <w:r>
              <w:rPr>
                <w:noProof/>
                <w:webHidden/>
              </w:rPr>
              <w:instrText xml:space="preserve"> PAGEREF _Toc448142248 \h </w:instrText>
            </w:r>
            <w:r>
              <w:rPr>
                <w:noProof/>
                <w:webHidden/>
              </w:rPr>
            </w:r>
            <w:r>
              <w:rPr>
                <w:noProof/>
                <w:webHidden/>
              </w:rPr>
              <w:fldChar w:fldCharType="separate"/>
            </w:r>
            <w:r>
              <w:rPr>
                <w:noProof/>
                <w:webHidden/>
              </w:rPr>
              <w:t>7</w:t>
            </w:r>
            <w:r>
              <w:rPr>
                <w:noProof/>
                <w:webHidden/>
              </w:rPr>
              <w:fldChar w:fldCharType="end"/>
            </w:r>
          </w:hyperlink>
        </w:p>
        <w:p w14:paraId="5A43CDFB" w14:textId="77777777" w:rsidR="00BD407B" w:rsidRDefault="00BD407B">
          <w:pPr>
            <w:pStyle w:val="TOC2"/>
            <w:tabs>
              <w:tab w:val="right" w:leader="dot" w:pos="10456"/>
            </w:tabs>
            <w:rPr>
              <w:rFonts w:cstheme="minorBidi"/>
              <w:noProof/>
              <w:lang w:val="ru-RU" w:eastAsia="ru-RU"/>
            </w:rPr>
          </w:pPr>
          <w:hyperlink w:anchor="_Toc448142249" w:history="1">
            <w:r w:rsidRPr="00E97A19">
              <w:rPr>
                <w:rStyle w:val="Hyperlink"/>
                <w:rFonts w:ascii="Arial" w:hAnsi="Arial" w:cs="Arial"/>
                <w:b/>
                <w:noProof/>
              </w:rPr>
              <w:t>Website:</w:t>
            </w:r>
            <w:r>
              <w:rPr>
                <w:noProof/>
                <w:webHidden/>
              </w:rPr>
              <w:tab/>
            </w:r>
            <w:r>
              <w:rPr>
                <w:noProof/>
                <w:webHidden/>
              </w:rPr>
              <w:fldChar w:fldCharType="begin"/>
            </w:r>
            <w:r>
              <w:rPr>
                <w:noProof/>
                <w:webHidden/>
              </w:rPr>
              <w:instrText xml:space="preserve"> PAGEREF _Toc448142249 \h </w:instrText>
            </w:r>
            <w:r>
              <w:rPr>
                <w:noProof/>
                <w:webHidden/>
              </w:rPr>
            </w:r>
            <w:r>
              <w:rPr>
                <w:noProof/>
                <w:webHidden/>
              </w:rPr>
              <w:fldChar w:fldCharType="separate"/>
            </w:r>
            <w:r>
              <w:rPr>
                <w:noProof/>
                <w:webHidden/>
              </w:rPr>
              <w:t>10</w:t>
            </w:r>
            <w:r>
              <w:rPr>
                <w:noProof/>
                <w:webHidden/>
              </w:rPr>
              <w:fldChar w:fldCharType="end"/>
            </w:r>
          </w:hyperlink>
        </w:p>
        <w:p w14:paraId="7A78D113" w14:textId="3649EE59" w:rsidR="00102E59" w:rsidRPr="00102E59" w:rsidRDefault="00102E59">
          <w:pPr>
            <w:rPr>
              <w:rFonts w:ascii="Arial" w:hAnsi="Arial" w:cs="Arial"/>
            </w:rPr>
          </w:pPr>
          <w:r w:rsidRPr="00102E59">
            <w:rPr>
              <w:rFonts w:ascii="Arial" w:hAnsi="Arial" w:cs="Arial"/>
              <w:b/>
              <w:bCs/>
              <w:noProof/>
            </w:rPr>
            <w:fldChar w:fldCharType="end"/>
          </w:r>
        </w:p>
      </w:sdtContent>
    </w:sdt>
    <w:p w14:paraId="05FECD98" w14:textId="536F8FFC" w:rsidR="00102E59" w:rsidRPr="00102E59" w:rsidRDefault="00102E59">
      <w:pPr>
        <w:rPr>
          <w:rFonts w:ascii="Arial" w:eastAsiaTheme="majorEastAsia" w:hAnsi="Arial" w:cs="Arial"/>
          <w:b/>
          <w:sz w:val="32"/>
          <w:szCs w:val="32"/>
          <w:lang w:val="en-US"/>
        </w:rPr>
      </w:pPr>
      <w:r w:rsidRPr="00102E59">
        <w:rPr>
          <w:rFonts w:ascii="Arial" w:hAnsi="Arial" w:cs="Arial"/>
          <w:b/>
          <w:lang w:val="en-US"/>
        </w:rPr>
        <w:br w:type="page"/>
      </w:r>
      <w:bookmarkStart w:id="0" w:name="_GoBack"/>
      <w:bookmarkEnd w:id="0"/>
    </w:p>
    <w:p w14:paraId="201C7C28" w14:textId="6310E63C" w:rsidR="00BF0B7A" w:rsidRPr="00102E59" w:rsidRDefault="00783C2E">
      <w:pPr>
        <w:pStyle w:val="Heading1"/>
        <w:rPr>
          <w:rFonts w:ascii="Arial" w:hAnsi="Arial" w:cs="Arial"/>
          <w:b/>
          <w:color w:val="auto"/>
          <w:lang w:val="en-US"/>
        </w:rPr>
      </w:pPr>
      <w:bookmarkStart w:id="1" w:name="_Toc448142237"/>
      <w:r>
        <w:rPr>
          <w:rFonts w:ascii="Arial" w:hAnsi="Arial" w:cs="Arial"/>
          <w:b/>
          <w:color w:val="auto"/>
          <w:lang w:val="en-US"/>
        </w:rPr>
        <w:lastRenderedPageBreak/>
        <w:t>Preface:</w:t>
      </w:r>
      <w:bookmarkEnd w:id="1"/>
    </w:p>
    <w:p w14:paraId="7FD3D5FB" w14:textId="77777777" w:rsidR="00C26292" w:rsidRPr="00102E59" w:rsidRDefault="00C26292" w:rsidP="00C26292">
      <w:pPr>
        <w:rPr>
          <w:rFonts w:ascii="Arial" w:hAnsi="Arial" w:cs="Arial"/>
          <w:lang w:val="en-US"/>
        </w:rPr>
      </w:pPr>
    </w:p>
    <w:p w14:paraId="7CC4FB03" w14:textId="01B5E4D2" w:rsidR="00D955E6" w:rsidRPr="00102E59" w:rsidRDefault="00603BB8" w:rsidP="00BF0B7A">
      <w:pPr>
        <w:pStyle w:val="Heading2"/>
        <w:rPr>
          <w:rFonts w:ascii="Arial" w:hAnsi="Arial" w:cs="Arial"/>
          <w:b/>
          <w:color w:val="auto"/>
          <w:lang w:val="en-US"/>
        </w:rPr>
      </w:pPr>
      <w:bookmarkStart w:id="2" w:name="_Toc445206490"/>
      <w:bookmarkStart w:id="3" w:name="_Toc448142238"/>
      <w:r w:rsidRPr="00102E59">
        <w:rPr>
          <w:rFonts w:ascii="Arial" w:hAnsi="Arial" w:cs="Arial"/>
          <w:b/>
          <w:color w:val="auto"/>
          <w:lang w:val="en-US"/>
        </w:rPr>
        <w:t>Purpose</w:t>
      </w:r>
      <w:r w:rsidR="00D955E6" w:rsidRPr="00102E59">
        <w:rPr>
          <w:rFonts w:ascii="Arial" w:hAnsi="Arial" w:cs="Arial"/>
          <w:b/>
          <w:color w:val="auto"/>
          <w:lang w:val="en-US"/>
        </w:rPr>
        <w:t>:</w:t>
      </w:r>
      <w:bookmarkEnd w:id="2"/>
      <w:bookmarkEnd w:id="3"/>
      <w:r w:rsidR="00D955E6" w:rsidRPr="00102E59">
        <w:rPr>
          <w:rFonts w:ascii="Arial" w:hAnsi="Arial" w:cs="Arial"/>
          <w:b/>
          <w:color w:val="auto"/>
          <w:lang w:val="en-US"/>
        </w:rPr>
        <w:t xml:space="preserve"> </w:t>
      </w:r>
    </w:p>
    <w:p w14:paraId="2BDE939C" w14:textId="77777777" w:rsidR="00D955E6" w:rsidRPr="00102E59" w:rsidRDefault="00D955E6" w:rsidP="00D955E6">
      <w:pPr>
        <w:pStyle w:val="Default"/>
        <w:rPr>
          <w:rFonts w:ascii="Arial" w:hAnsi="Arial" w:cs="Arial"/>
          <w:color w:val="auto"/>
          <w:sz w:val="22"/>
          <w:szCs w:val="22"/>
          <w:lang w:val="en-US"/>
        </w:rPr>
      </w:pPr>
    </w:p>
    <w:p w14:paraId="7299C195" w14:textId="7ED181BC" w:rsidR="00FD6319" w:rsidRPr="00102E59" w:rsidRDefault="00102E59"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911825" w:rsidRPr="00102E59">
        <w:rPr>
          <w:rFonts w:ascii="Arial" w:hAnsi="Arial" w:cs="Arial"/>
          <w:color w:val="auto"/>
          <w:sz w:val="22"/>
          <w:szCs w:val="22"/>
          <w:lang w:val="en-US"/>
        </w:rPr>
        <w:t xml:space="preserve">The project setup document provides a description of processes, requirements, designs and decisions made in the scope of our festival management system. This document </w:t>
      </w:r>
      <w:r w:rsidR="00A83603" w:rsidRPr="00102E59">
        <w:rPr>
          <w:rFonts w:ascii="Arial" w:hAnsi="Arial" w:cs="Arial"/>
          <w:color w:val="auto"/>
          <w:sz w:val="22"/>
          <w:szCs w:val="22"/>
          <w:lang w:val="en-US"/>
        </w:rPr>
        <w:t xml:space="preserve">justifies our solutions, </w:t>
      </w:r>
      <w:r w:rsidR="00911825" w:rsidRPr="00102E59">
        <w:rPr>
          <w:rFonts w:ascii="Arial" w:hAnsi="Arial" w:cs="Arial"/>
          <w:color w:val="auto"/>
          <w:sz w:val="22"/>
          <w:szCs w:val="22"/>
          <w:lang w:val="en-US"/>
        </w:rPr>
        <w:t xml:space="preserve">defines the </w:t>
      </w:r>
      <w:r w:rsidR="00A83603" w:rsidRPr="00102E59">
        <w:rPr>
          <w:rFonts w:ascii="Arial" w:hAnsi="Arial" w:cs="Arial"/>
          <w:color w:val="auto"/>
          <w:sz w:val="22"/>
          <w:szCs w:val="22"/>
          <w:lang w:val="en-US"/>
        </w:rPr>
        <w:t>architecture of the future applications and outline</w:t>
      </w:r>
      <w:r w:rsidR="00DA7690" w:rsidRPr="00102E59">
        <w:rPr>
          <w:rFonts w:ascii="Arial" w:hAnsi="Arial" w:cs="Arial"/>
          <w:color w:val="auto"/>
          <w:sz w:val="22"/>
          <w:szCs w:val="22"/>
          <w:lang w:val="en-US"/>
        </w:rPr>
        <w:t>s</w:t>
      </w:r>
      <w:r w:rsidR="00A83603" w:rsidRPr="00102E59">
        <w:rPr>
          <w:rFonts w:ascii="Arial" w:hAnsi="Arial" w:cs="Arial"/>
          <w:color w:val="auto"/>
          <w:sz w:val="22"/>
          <w:szCs w:val="22"/>
          <w:lang w:val="en-US"/>
        </w:rPr>
        <w:t xml:space="preserve"> the integration of all components. </w:t>
      </w:r>
    </w:p>
    <w:p w14:paraId="2DAAB2E3" w14:textId="77777777" w:rsidR="00813E4E" w:rsidRPr="00102E59" w:rsidRDefault="00813E4E" w:rsidP="00D955E6">
      <w:pPr>
        <w:pStyle w:val="Default"/>
        <w:rPr>
          <w:rFonts w:ascii="Arial" w:hAnsi="Arial" w:cs="Arial"/>
          <w:color w:val="auto"/>
          <w:sz w:val="22"/>
          <w:szCs w:val="22"/>
          <w:lang w:val="en-US"/>
        </w:rPr>
      </w:pPr>
    </w:p>
    <w:p w14:paraId="641F38E9" w14:textId="6A397303" w:rsidR="00813E4E" w:rsidRPr="00102E59"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p>
    <w:p w14:paraId="747E52FB" w14:textId="675CD485" w:rsidR="00D605F6" w:rsidRPr="00102E59" w:rsidRDefault="00D605F6" w:rsidP="00D605F6">
      <w:pPr>
        <w:pStyle w:val="Heading2"/>
        <w:rPr>
          <w:rFonts w:ascii="Arial" w:hAnsi="Arial" w:cs="Arial"/>
          <w:b/>
          <w:color w:val="auto"/>
          <w:lang w:val="en-US"/>
        </w:rPr>
      </w:pPr>
      <w:bookmarkStart w:id="4" w:name="_Toc448142239"/>
      <w:r w:rsidRPr="00102E59">
        <w:rPr>
          <w:rFonts w:ascii="Arial" w:hAnsi="Arial" w:cs="Arial"/>
          <w:b/>
          <w:color w:val="auto"/>
          <w:lang w:val="en-US"/>
        </w:rPr>
        <w:t>Chapters:</w:t>
      </w:r>
      <w:bookmarkEnd w:id="4"/>
      <w:r w:rsidRPr="00102E59">
        <w:rPr>
          <w:rFonts w:ascii="Arial" w:hAnsi="Arial" w:cs="Arial"/>
          <w:b/>
          <w:color w:val="auto"/>
          <w:lang w:val="en-US"/>
        </w:rPr>
        <w:t xml:space="preserve"> </w:t>
      </w:r>
    </w:p>
    <w:p w14:paraId="1CD731FE" w14:textId="77777777" w:rsidR="00813E4E" w:rsidRDefault="00813E4E" w:rsidP="00D955E6">
      <w:pPr>
        <w:pStyle w:val="Default"/>
        <w:rPr>
          <w:rFonts w:ascii="Arial" w:hAnsi="Arial" w:cs="Arial"/>
          <w:color w:val="auto"/>
          <w:sz w:val="22"/>
          <w:szCs w:val="22"/>
          <w:lang w:val="en-US"/>
        </w:rPr>
      </w:pPr>
    </w:p>
    <w:p w14:paraId="3DD5C487" w14:textId="7DFCDB13" w:rsidR="00AD793D" w:rsidRDefault="00AD793D" w:rsidP="00D955E6">
      <w:pPr>
        <w:pStyle w:val="Default"/>
        <w:rPr>
          <w:rFonts w:ascii="Arial" w:hAnsi="Arial" w:cs="Arial"/>
          <w:color w:val="auto"/>
          <w:sz w:val="22"/>
          <w:szCs w:val="22"/>
          <w:lang w:val="en-US"/>
        </w:rPr>
      </w:pPr>
      <w:r>
        <w:rPr>
          <w:rFonts w:ascii="Arial" w:hAnsi="Arial" w:cs="Arial"/>
          <w:color w:val="auto"/>
          <w:sz w:val="22"/>
          <w:szCs w:val="22"/>
          <w:lang w:val="en-US"/>
        </w:rPr>
        <w:tab/>
      </w:r>
      <w:r w:rsidRPr="00102E59">
        <w:rPr>
          <w:rFonts w:ascii="Arial" w:hAnsi="Arial" w:cs="Arial"/>
          <w:color w:val="auto"/>
          <w:sz w:val="22"/>
          <w:szCs w:val="22"/>
          <w:lang w:val="en-US"/>
        </w:rPr>
        <w:t xml:space="preserve">In the </w:t>
      </w:r>
      <w:r>
        <w:rPr>
          <w:rFonts w:ascii="Arial" w:hAnsi="Arial" w:cs="Arial"/>
          <w:color w:val="auto"/>
          <w:sz w:val="22"/>
          <w:szCs w:val="22"/>
          <w:lang w:val="en-US"/>
        </w:rPr>
        <w:t>first</w:t>
      </w:r>
      <w:r w:rsidRPr="00102E59">
        <w:rPr>
          <w:rFonts w:ascii="Arial" w:hAnsi="Arial" w:cs="Arial"/>
          <w:color w:val="auto"/>
          <w:sz w:val="22"/>
          <w:szCs w:val="22"/>
          <w:lang w:val="en-US"/>
        </w:rPr>
        <w:t xml:space="preserve"> chapter – </w:t>
      </w:r>
      <w:r>
        <w:rPr>
          <w:rFonts w:ascii="Arial" w:hAnsi="Arial" w:cs="Arial"/>
          <w:color w:val="auto"/>
          <w:sz w:val="22"/>
          <w:szCs w:val="22"/>
          <w:lang w:val="en-US"/>
        </w:rPr>
        <w:t>Client</w:t>
      </w:r>
      <w:r w:rsidRPr="00102E59">
        <w:rPr>
          <w:rFonts w:ascii="Arial" w:hAnsi="Arial" w:cs="Arial"/>
          <w:color w:val="auto"/>
          <w:sz w:val="22"/>
          <w:szCs w:val="22"/>
          <w:lang w:val="en-US"/>
        </w:rPr>
        <w:t xml:space="preserve"> - we </w:t>
      </w:r>
      <w:r>
        <w:rPr>
          <w:rFonts w:ascii="Arial" w:hAnsi="Arial" w:cs="Arial"/>
          <w:color w:val="auto"/>
          <w:sz w:val="22"/>
          <w:szCs w:val="22"/>
          <w:lang w:val="en-US"/>
        </w:rPr>
        <w:t>give an overview of the client, his expectations and requirements, and the agreements made with him.</w:t>
      </w:r>
    </w:p>
    <w:p w14:paraId="0A9CD64B" w14:textId="77777777" w:rsidR="00AD793D" w:rsidRPr="00102E59" w:rsidRDefault="00AD793D" w:rsidP="00D955E6">
      <w:pPr>
        <w:pStyle w:val="Default"/>
        <w:rPr>
          <w:rFonts w:ascii="Arial" w:hAnsi="Arial" w:cs="Arial"/>
          <w:color w:val="auto"/>
          <w:sz w:val="22"/>
          <w:szCs w:val="22"/>
          <w:lang w:val="en-US"/>
        </w:rPr>
      </w:pPr>
    </w:p>
    <w:p w14:paraId="06A58D9B" w14:textId="377ED063" w:rsidR="00813E4E" w:rsidRDefault="00D605F6" w:rsidP="00D955E6">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102E59" w:rsidRPr="00102E59">
        <w:rPr>
          <w:rFonts w:ascii="Arial" w:hAnsi="Arial" w:cs="Arial"/>
          <w:color w:val="auto"/>
          <w:sz w:val="22"/>
          <w:szCs w:val="22"/>
          <w:lang w:val="en-US"/>
        </w:rPr>
        <w:t xml:space="preserve">In the </w:t>
      </w:r>
      <w:r w:rsidR="00AD793D">
        <w:rPr>
          <w:rFonts w:ascii="Arial" w:hAnsi="Arial" w:cs="Arial"/>
          <w:color w:val="auto"/>
          <w:sz w:val="22"/>
          <w:szCs w:val="22"/>
          <w:lang w:val="en-US"/>
        </w:rPr>
        <w:t>second</w:t>
      </w:r>
      <w:r w:rsidR="00102E59" w:rsidRPr="00102E59">
        <w:rPr>
          <w:rFonts w:ascii="Arial" w:hAnsi="Arial" w:cs="Arial"/>
          <w:color w:val="auto"/>
          <w:sz w:val="22"/>
          <w:szCs w:val="22"/>
          <w:lang w:val="en-US"/>
        </w:rPr>
        <w:t xml:space="preserve"> chapter – Decisions - we explain</w:t>
      </w:r>
      <w:r w:rsidR="00102E59">
        <w:rPr>
          <w:rFonts w:ascii="Arial" w:hAnsi="Arial" w:cs="Arial"/>
          <w:color w:val="auto"/>
          <w:sz w:val="22"/>
          <w:szCs w:val="22"/>
          <w:lang w:val="en-US"/>
        </w:rPr>
        <w:t xml:space="preserve"> the arguments and justify</w:t>
      </w:r>
      <w:r w:rsidR="00C61CE7">
        <w:rPr>
          <w:rFonts w:ascii="Arial" w:hAnsi="Arial" w:cs="Arial"/>
          <w:color w:val="auto"/>
          <w:sz w:val="22"/>
          <w:szCs w:val="22"/>
          <w:lang w:val="en-US"/>
        </w:rPr>
        <w:t xml:space="preserve"> the solutions we chose. This covers the ticketing methods, design principles, website and application functionality. In the second part of this chapter – System Requirements we</w:t>
      </w:r>
      <w:r w:rsidR="00102E59">
        <w:rPr>
          <w:rFonts w:ascii="Arial" w:hAnsi="Arial" w:cs="Arial"/>
          <w:color w:val="auto"/>
          <w:sz w:val="22"/>
          <w:szCs w:val="22"/>
          <w:lang w:val="en-US"/>
        </w:rPr>
        <w:t xml:space="preserve"> explain what </w:t>
      </w:r>
      <w:r w:rsidR="00C61CE7">
        <w:rPr>
          <w:rFonts w:ascii="Arial" w:hAnsi="Arial" w:cs="Arial"/>
          <w:color w:val="auto"/>
          <w:sz w:val="22"/>
          <w:szCs w:val="22"/>
          <w:lang w:val="en-US"/>
        </w:rPr>
        <w:t>is</w:t>
      </w:r>
      <w:r w:rsidR="00102E59">
        <w:rPr>
          <w:rFonts w:ascii="Arial" w:hAnsi="Arial" w:cs="Arial"/>
          <w:color w:val="auto"/>
          <w:sz w:val="22"/>
          <w:szCs w:val="22"/>
          <w:lang w:val="en-US"/>
        </w:rPr>
        <w:t xml:space="preserve"> necessary</w:t>
      </w:r>
      <w:r w:rsidR="00C61CE7">
        <w:rPr>
          <w:rFonts w:ascii="Arial" w:hAnsi="Arial" w:cs="Arial"/>
          <w:color w:val="auto"/>
          <w:sz w:val="22"/>
          <w:szCs w:val="22"/>
          <w:lang w:val="en-US"/>
        </w:rPr>
        <w:t xml:space="preserve"> (including technology and general requirements)</w:t>
      </w:r>
      <w:r w:rsidR="00102E59">
        <w:rPr>
          <w:rFonts w:ascii="Arial" w:hAnsi="Arial" w:cs="Arial"/>
          <w:color w:val="auto"/>
          <w:sz w:val="22"/>
          <w:szCs w:val="22"/>
          <w:lang w:val="en-US"/>
        </w:rPr>
        <w:t xml:space="preserve"> for operating our system.</w:t>
      </w:r>
      <w:r w:rsidR="00C61CE7">
        <w:rPr>
          <w:rFonts w:ascii="Arial" w:hAnsi="Arial" w:cs="Arial"/>
          <w:color w:val="auto"/>
          <w:sz w:val="22"/>
          <w:szCs w:val="22"/>
          <w:lang w:val="en-US"/>
        </w:rPr>
        <w:br/>
      </w:r>
    </w:p>
    <w:p w14:paraId="1EA646A5" w14:textId="6E8CDF17" w:rsidR="00102E59" w:rsidRPr="00102E59" w:rsidRDefault="00102E59" w:rsidP="00D955E6">
      <w:pPr>
        <w:pStyle w:val="Default"/>
        <w:rPr>
          <w:rFonts w:ascii="Arial" w:hAnsi="Arial" w:cs="Arial"/>
          <w:color w:val="auto"/>
          <w:sz w:val="22"/>
          <w:szCs w:val="22"/>
          <w:lang w:val="en-US"/>
        </w:rPr>
      </w:pPr>
      <w:r>
        <w:rPr>
          <w:rFonts w:ascii="Arial" w:hAnsi="Arial" w:cs="Arial"/>
          <w:color w:val="auto"/>
          <w:sz w:val="22"/>
          <w:szCs w:val="22"/>
          <w:lang w:val="en-US"/>
        </w:rPr>
        <w:tab/>
        <w:t xml:space="preserve">In the </w:t>
      </w:r>
      <w:r w:rsidR="00AD793D">
        <w:rPr>
          <w:rFonts w:ascii="Arial" w:hAnsi="Arial" w:cs="Arial"/>
          <w:color w:val="auto"/>
          <w:sz w:val="22"/>
          <w:szCs w:val="22"/>
          <w:lang w:val="en-US"/>
        </w:rPr>
        <w:t>third</w:t>
      </w:r>
      <w:r>
        <w:rPr>
          <w:rFonts w:ascii="Arial" w:hAnsi="Arial" w:cs="Arial"/>
          <w:color w:val="auto"/>
          <w:sz w:val="22"/>
          <w:szCs w:val="22"/>
          <w:lang w:val="en-US"/>
        </w:rPr>
        <w:t xml:space="preserve"> chapter </w:t>
      </w:r>
      <w:r w:rsidR="00F55EED">
        <w:rPr>
          <w:rFonts w:ascii="Arial" w:hAnsi="Arial" w:cs="Arial"/>
          <w:color w:val="auto"/>
          <w:sz w:val="22"/>
          <w:szCs w:val="22"/>
          <w:lang w:val="en-US"/>
        </w:rPr>
        <w:t>–</w:t>
      </w:r>
      <w:r>
        <w:rPr>
          <w:rFonts w:ascii="Arial" w:hAnsi="Arial" w:cs="Arial"/>
          <w:color w:val="auto"/>
          <w:sz w:val="22"/>
          <w:szCs w:val="22"/>
          <w:lang w:val="en-US"/>
        </w:rPr>
        <w:t xml:space="preserve"> Processes</w:t>
      </w:r>
      <w:r w:rsidR="00F55EED">
        <w:rPr>
          <w:rFonts w:ascii="Arial" w:hAnsi="Arial" w:cs="Arial"/>
          <w:color w:val="auto"/>
          <w:sz w:val="22"/>
          <w:szCs w:val="22"/>
          <w:lang w:val="en-US"/>
        </w:rPr>
        <w:t xml:space="preserve"> – we give an overview of the procedures that occur during the event and sketch out how they </w:t>
      </w:r>
      <w:proofErr w:type="gramStart"/>
      <w:r w:rsidR="00F55EED">
        <w:rPr>
          <w:rFonts w:ascii="Arial" w:hAnsi="Arial" w:cs="Arial"/>
          <w:color w:val="auto"/>
          <w:sz w:val="22"/>
          <w:szCs w:val="22"/>
          <w:lang w:val="en-US"/>
        </w:rPr>
        <w:t>will be integrated</w:t>
      </w:r>
      <w:proofErr w:type="gramEnd"/>
      <w:r w:rsidR="00F55EED">
        <w:rPr>
          <w:rFonts w:ascii="Arial" w:hAnsi="Arial" w:cs="Arial"/>
          <w:color w:val="auto"/>
          <w:sz w:val="22"/>
          <w:szCs w:val="22"/>
          <w:lang w:val="en-US"/>
        </w:rPr>
        <w:t xml:space="preserve"> with our software and a website.</w:t>
      </w:r>
    </w:p>
    <w:p w14:paraId="0D9760E9" w14:textId="77777777" w:rsidR="00783C2E" w:rsidRPr="00102E59" w:rsidRDefault="00783C2E" w:rsidP="00D955E6">
      <w:pPr>
        <w:pStyle w:val="Default"/>
        <w:rPr>
          <w:rFonts w:ascii="Arial" w:hAnsi="Arial" w:cs="Arial"/>
          <w:color w:val="auto"/>
          <w:sz w:val="22"/>
          <w:szCs w:val="22"/>
          <w:lang w:val="en-US"/>
        </w:rPr>
      </w:pPr>
    </w:p>
    <w:p w14:paraId="5B940EA2" w14:textId="77777777" w:rsidR="00C0582D" w:rsidRDefault="00C0582D">
      <w:pPr>
        <w:rPr>
          <w:rStyle w:val="Heading1Char"/>
          <w:rFonts w:ascii="Arial" w:hAnsi="Arial" w:cs="Arial"/>
          <w:b/>
          <w:color w:val="auto"/>
          <w:lang w:val="en-US"/>
        </w:rPr>
      </w:pPr>
      <w:r>
        <w:rPr>
          <w:rStyle w:val="Heading1Char"/>
          <w:rFonts w:ascii="Arial" w:hAnsi="Arial" w:cs="Arial"/>
          <w:b/>
          <w:color w:val="auto"/>
          <w:lang w:val="en-US"/>
        </w:rPr>
        <w:br w:type="page"/>
      </w:r>
    </w:p>
    <w:p w14:paraId="1BC86970" w14:textId="1ACA3D08" w:rsidR="00813E4E" w:rsidRPr="00783C2E" w:rsidRDefault="00AD793D" w:rsidP="00783C2E">
      <w:pPr>
        <w:pStyle w:val="Heading1"/>
        <w:rPr>
          <w:rFonts w:ascii="Arial" w:hAnsi="Arial" w:cs="Arial"/>
          <w:b/>
          <w:color w:val="auto"/>
          <w:lang w:val="en-US"/>
        </w:rPr>
      </w:pPr>
      <w:bookmarkStart w:id="5" w:name="_Toc448142240"/>
      <w:r>
        <w:rPr>
          <w:rStyle w:val="Heading1Char"/>
          <w:rFonts w:ascii="Arial" w:hAnsi="Arial" w:cs="Arial"/>
          <w:b/>
          <w:color w:val="auto"/>
          <w:lang w:val="en-US"/>
        </w:rPr>
        <w:lastRenderedPageBreak/>
        <w:t>Client</w:t>
      </w:r>
      <w:r w:rsidR="00813E4E" w:rsidRPr="00783C2E">
        <w:rPr>
          <w:rFonts w:ascii="Arial" w:hAnsi="Arial" w:cs="Arial"/>
          <w:b/>
          <w:color w:val="auto"/>
          <w:lang w:val="en-US"/>
        </w:rPr>
        <w:t>:</w:t>
      </w:r>
      <w:bookmarkEnd w:id="5"/>
      <w:r w:rsidR="00813E4E" w:rsidRPr="00783C2E">
        <w:rPr>
          <w:rFonts w:ascii="Arial" w:hAnsi="Arial" w:cs="Arial"/>
          <w:b/>
          <w:color w:val="auto"/>
          <w:lang w:val="en-US"/>
        </w:rPr>
        <w:t xml:space="preserve"> </w:t>
      </w:r>
    </w:p>
    <w:p w14:paraId="7281A4AF" w14:textId="77777777" w:rsidR="00813E4E" w:rsidRPr="00102E59" w:rsidRDefault="00813E4E" w:rsidP="00813E4E">
      <w:pPr>
        <w:pStyle w:val="Default"/>
        <w:rPr>
          <w:rFonts w:ascii="Arial" w:hAnsi="Arial" w:cs="Arial"/>
          <w:color w:val="auto"/>
          <w:sz w:val="22"/>
          <w:szCs w:val="22"/>
          <w:lang w:val="en-US"/>
        </w:rPr>
      </w:pPr>
    </w:p>
    <w:p w14:paraId="0C85A819" w14:textId="466AF6EB" w:rsidR="00813E4E" w:rsidRPr="00102E59" w:rsidRDefault="00102E59"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ab/>
      </w:r>
      <w:r w:rsidR="00813E4E" w:rsidRPr="00102E59">
        <w:rPr>
          <w:rFonts w:ascii="Arial" w:hAnsi="Arial" w:cs="Arial"/>
          <w:color w:val="auto"/>
          <w:sz w:val="22"/>
          <w:szCs w:val="22"/>
          <w:lang w:val="en-US"/>
        </w:rPr>
        <w:t xml:space="preserve">The formal client of this project is Mr. George, an event administrator from a major event management company based in The Netherlands. </w:t>
      </w:r>
    </w:p>
    <w:p w14:paraId="089D761A" w14:textId="100DC969" w:rsidR="00813E4E" w:rsidRPr="00102E59" w:rsidRDefault="00813E4E" w:rsidP="00813E4E">
      <w:pPr>
        <w:pStyle w:val="Default"/>
        <w:rPr>
          <w:rFonts w:ascii="Arial" w:hAnsi="Arial" w:cs="Arial"/>
          <w:color w:val="auto"/>
          <w:sz w:val="22"/>
          <w:szCs w:val="22"/>
          <w:lang w:val="en-US"/>
        </w:rPr>
      </w:pPr>
      <w:r w:rsidRPr="00102E59">
        <w:rPr>
          <w:rFonts w:ascii="Arial" w:hAnsi="Arial" w:cs="Arial"/>
          <w:color w:val="auto"/>
          <w:sz w:val="22"/>
          <w:szCs w:val="22"/>
          <w:lang w:val="en-US"/>
        </w:rPr>
        <w:t xml:space="preserve">He has contacted us with an enquiry to develop a new festival control system that would replace the one that </w:t>
      </w:r>
      <w:proofErr w:type="gramStart"/>
      <w:r w:rsidRPr="00102E59">
        <w:rPr>
          <w:rFonts w:ascii="Arial" w:hAnsi="Arial" w:cs="Arial"/>
          <w:color w:val="auto"/>
          <w:sz w:val="22"/>
          <w:szCs w:val="22"/>
          <w:lang w:val="en-US"/>
        </w:rPr>
        <w:t>is currently used</w:t>
      </w:r>
      <w:proofErr w:type="gramEnd"/>
      <w:r w:rsidRPr="00102E59">
        <w:rPr>
          <w:rFonts w:ascii="Arial" w:hAnsi="Arial" w:cs="Arial"/>
          <w:color w:val="auto"/>
          <w:sz w:val="22"/>
          <w:szCs w:val="22"/>
          <w:lang w:val="en-US"/>
        </w:rPr>
        <w:t xml:space="preserve"> in Mr. George’s company.</w:t>
      </w:r>
    </w:p>
    <w:p w14:paraId="1B8BFCCC" w14:textId="77777777" w:rsidR="003E4786" w:rsidRPr="00102E59" w:rsidRDefault="006033F4" w:rsidP="00102E59">
      <w:pPr>
        <w:pStyle w:val="Default"/>
        <w:rPr>
          <w:rFonts w:ascii="Arial" w:hAnsi="Arial" w:cs="Arial"/>
          <w:color w:val="auto"/>
          <w:lang w:val="en-US"/>
        </w:rPr>
      </w:pPr>
      <w:r w:rsidRPr="00102E59">
        <w:rPr>
          <w:rFonts w:ascii="Arial" w:hAnsi="Arial" w:cs="Arial"/>
          <w:color w:val="auto"/>
          <w:sz w:val="22"/>
          <w:szCs w:val="22"/>
          <w:lang w:val="en-US"/>
        </w:rPr>
        <w:tab/>
      </w:r>
    </w:p>
    <w:p w14:paraId="2FF80642" w14:textId="2D4C8D44" w:rsidR="00381BC5" w:rsidRPr="00102E59" w:rsidRDefault="003E4786" w:rsidP="00102E59">
      <w:pPr>
        <w:pStyle w:val="Heading3"/>
        <w:spacing w:line="240" w:lineRule="auto"/>
        <w:rPr>
          <w:rFonts w:ascii="Arial" w:hAnsi="Arial" w:cs="Arial"/>
          <w:b/>
          <w:color w:val="auto"/>
          <w:sz w:val="23"/>
          <w:szCs w:val="23"/>
          <w:lang w:val="en-US"/>
        </w:rPr>
      </w:pPr>
      <w:bookmarkStart w:id="6" w:name="_Toc448142241"/>
      <w:r w:rsidRPr="00102E59">
        <w:rPr>
          <w:rFonts w:ascii="Arial" w:hAnsi="Arial" w:cs="Arial"/>
          <w:color w:val="auto"/>
          <w:lang w:val="en-US"/>
        </w:rPr>
        <w:t>Agreements:</w:t>
      </w:r>
      <w:bookmarkEnd w:id="6"/>
      <w:r w:rsidRPr="00102E59">
        <w:rPr>
          <w:rFonts w:ascii="Arial" w:hAnsi="Arial" w:cs="Arial"/>
          <w:color w:val="auto"/>
          <w:lang w:val="en-US"/>
        </w:rPr>
        <w:br/>
      </w:r>
    </w:p>
    <w:p w14:paraId="1DAF3D13" w14:textId="68452B89" w:rsidR="003E4786" w:rsidRPr="00102E59" w:rsidRDefault="003E4786" w:rsidP="00102E59">
      <w:pPr>
        <w:pStyle w:val="ListParagraph"/>
        <w:numPr>
          <w:ilvl w:val="0"/>
          <w:numId w:val="7"/>
        </w:numPr>
        <w:spacing w:line="240" w:lineRule="auto"/>
        <w:rPr>
          <w:rFonts w:ascii="Arial" w:hAnsi="Arial" w:cs="Arial"/>
          <w:lang w:val="en-US"/>
        </w:rPr>
      </w:pPr>
      <w:bookmarkStart w:id="7" w:name="_Toc445206493"/>
      <w:r w:rsidRPr="00102E59">
        <w:rPr>
          <w:rFonts w:ascii="Arial" w:hAnsi="Arial" w:cs="Arial"/>
          <w:lang w:val="en-US"/>
        </w:rPr>
        <w:t xml:space="preserve">Communication between the Soft-Step team and the client </w:t>
      </w:r>
      <w:proofErr w:type="gramStart"/>
      <w:r w:rsidRPr="00102E59">
        <w:rPr>
          <w:rFonts w:ascii="Arial" w:hAnsi="Arial" w:cs="Arial"/>
          <w:lang w:val="en-US"/>
        </w:rPr>
        <w:t>is established</w:t>
      </w:r>
      <w:proofErr w:type="gramEnd"/>
      <w:r w:rsidRPr="00102E59">
        <w:rPr>
          <w:rFonts w:ascii="Arial" w:hAnsi="Arial" w:cs="Arial"/>
          <w:lang w:val="en-US"/>
        </w:rPr>
        <w:t xml:space="preserve"> via our project coordinator.</w:t>
      </w:r>
    </w:p>
    <w:p w14:paraId="59E81874" w14:textId="3F91C211" w:rsidR="003E4786" w:rsidRPr="00102E59" w:rsidRDefault="003E4786" w:rsidP="00102E59">
      <w:pPr>
        <w:pStyle w:val="ListParagraph"/>
        <w:numPr>
          <w:ilvl w:val="0"/>
          <w:numId w:val="7"/>
        </w:numPr>
        <w:spacing w:line="240" w:lineRule="auto"/>
        <w:rPr>
          <w:rFonts w:ascii="Arial" w:hAnsi="Arial" w:cs="Arial"/>
          <w:lang w:val="en-US"/>
        </w:rPr>
      </w:pPr>
      <w:r w:rsidRPr="00102E59">
        <w:rPr>
          <w:rFonts w:ascii="Arial" w:hAnsi="Arial" w:cs="Arial"/>
          <w:lang w:val="en-US"/>
        </w:rPr>
        <w:t>Expected event details:</w:t>
      </w:r>
    </w:p>
    <w:p w14:paraId="6CDC6C16" w14:textId="77777777" w:rsidR="006513B9" w:rsidRPr="00102E59" w:rsidRDefault="006513B9" w:rsidP="00102E59">
      <w:pPr>
        <w:pStyle w:val="ListParagraph"/>
        <w:spacing w:line="240" w:lineRule="auto"/>
        <w:rPr>
          <w:rFonts w:ascii="Arial" w:hAnsi="Arial" w:cs="Arial"/>
          <w:lang w:val="en-US"/>
        </w:rPr>
      </w:pPr>
    </w:p>
    <w:p w14:paraId="37FF06F0" w14:textId="21D1DE63"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Type: Music Festival</w:t>
      </w:r>
    </w:p>
    <w:p w14:paraId="1FD0A18A" w14:textId="52910E38" w:rsidR="003E4786" w:rsidRPr="00102E59" w:rsidRDefault="003E4786"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Target audience: </w:t>
      </w:r>
      <w:r w:rsidR="000D2B9A" w:rsidRPr="00102E59">
        <w:rPr>
          <w:rFonts w:ascii="Arial" w:hAnsi="Arial" w:cs="Arial"/>
          <w:lang w:val="en-US"/>
        </w:rPr>
        <w:t xml:space="preserve">may vary in range of </w:t>
      </w:r>
      <w:r w:rsidRPr="00102E59">
        <w:rPr>
          <w:rFonts w:ascii="Arial" w:hAnsi="Arial" w:cs="Arial"/>
          <w:lang w:val="en-US"/>
        </w:rPr>
        <w:t>20-45 years old</w:t>
      </w:r>
    </w:p>
    <w:p w14:paraId="0B4D38BC" w14:textId="606A87C4" w:rsidR="003E4786" w:rsidRPr="00102E59" w:rsidRDefault="000D2B9A" w:rsidP="00102E59">
      <w:pPr>
        <w:pStyle w:val="ListParagraph"/>
        <w:numPr>
          <w:ilvl w:val="1"/>
          <w:numId w:val="7"/>
        </w:numPr>
        <w:spacing w:line="240" w:lineRule="auto"/>
        <w:rPr>
          <w:rFonts w:ascii="Arial" w:hAnsi="Arial" w:cs="Arial"/>
          <w:lang w:val="en-US"/>
        </w:rPr>
      </w:pPr>
      <w:r w:rsidRPr="00102E59">
        <w:rPr>
          <w:rFonts w:ascii="Arial" w:hAnsi="Arial" w:cs="Arial"/>
          <w:lang w:val="en-US"/>
        </w:rPr>
        <w:t>Camping: expected camping spots</w:t>
      </w:r>
      <w:r w:rsidR="006A2191" w:rsidRPr="00102E59">
        <w:rPr>
          <w:rFonts w:ascii="Arial" w:hAnsi="Arial" w:cs="Arial"/>
          <w:lang w:val="en-US"/>
        </w:rPr>
        <w:br/>
        <w:t>Camping spots are usually to be provided by a partner organization</w:t>
      </w:r>
    </w:p>
    <w:p w14:paraId="52879C01" w14:textId="7A3EC5B4"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Number of visitors: may vary in range of 4.000 to 50.000</w:t>
      </w:r>
    </w:p>
    <w:p w14:paraId="2176FD34" w14:textId="77777777" w:rsidR="006513B9" w:rsidRPr="00102E59" w:rsidRDefault="006513B9" w:rsidP="00102E59">
      <w:pPr>
        <w:pStyle w:val="ListParagraph"/>
        <w:spacing w:line="240" w:lineRule="auto"/>
        <w:ind w:left="1440"/>
        <w:rPr>
          <w:rFonts w:ascii="Arial" w:hAnsi="Arial" w:cs="Arial"/>
          <w:lang w:val="en-US"/>
        </w:rPr>
      </w:pPr>
    </w:p>
    <w:p w14:paraId="55339070" w14:textId="5A4B212B" w:rsidR="006A2191" w:rsidRPr="00102E59" w:rsidRDefault="00225286" w:rsidP="00102E59">
      <w:pPr>
        <w:pStyle w:val="ListParagraph"/>
        <w:numPr>
          <w:ilvl w:val="0"/>
          <w:numId w:val="7"/>
        </w:numPr>
        <w:spacing w:line="240" w:lineRule="auto"/>
        <w:rPr>
          <w:rFonts w:ascii="Arial" w:hAnsi="Arial" w:cs="Arial"/>
          <w:lang w:val="en-US"/>
        </w:rPr>
      </w:pPr>
      <w:r w:rsidRPr="00102E59">
        <w:rPr>
          <w:rFonts w:ascii="Arial" w:hAnsi="Arial" w:cs="Arial"/>
          <w:lang w:val="en-US"/>
        </w:rPr>
        <w:t>Formal Clients requirements</w:t>
      </w:r>
    </w:p>
    <w:p w14:paraId="1D9AE4E0" w14:textId="77777777" w:rsidR="00225286" w:rsidRPr="00102E59" w:rsidRDefault="00225286" w:rsidP="00102E59">
      <w:pPr>
        <w:pStyle w:val="ListParagraph"/>
        <w:spacing w:line="240" w:lineRule="auto"/>
        <w:rPr>
          <w:rFonts w:ascii="Arial" w:hAnsi="Arial" w:cs="Arial"/>
          <w:lang w:val="en-US"/>
        </w:rPr>
      </w:pPr>
    </w:p>
    <w:p w14:paraId="333B4143" w14:textId="785AD1D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Entrance and ticketing:</w:t>
      </w:r>
    </w:p>
    <w:p w14:paraId="3CCAE408" w14:textId="3D21D4AF"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Legitimate entrance enforcement</w:t>
      </w:r>
    </w:p>
    <w:p w14:paraId="55E90428" w14:textId="337C001B"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 xml:space="preserve">Fraud prosecution </w:t>
      </w:r>
    </w:p>
    <w:p w14:paraId="05EBC832" w14:textId="65725302" w:rsidR="006A2191" w:rsidRPr="00102E59" w:rsidRDefault="006A2191" w:rsidP="00102E59">
      <w:pPr>
        <w:pStyle w:val="ListParagraph"/>
        <w:numPr>
          <w:ilvl w:val="1"/>
          <w:numId w:val="7"/>
        </w:numPr>
        <w:spacing w:line="240" w:lineRule="auto"/>
        <w:rPr>
          <w:rFonts w:ascii="Arial" w:hAnsi="Arial" w:cs="Arial"/>
          <w:lang w:val="en-US"/>
        </w:rPr>
      </w:pPr>
      <w:r w:rsidRPr="00102E59">
        <w:rPr>
          <w:rFonts w:ascii="Arial" w:hAnsi="Arial" w:cs="Arial"/>
          <w:lang w:val="en-US"/>
        </w:rPr>
        <w:t>Easy festival access</w:t>
      </w:r>
    </w:p>
    <w:p w14:paraId="4EA20ADA" w14:textId="660F87E6"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Absence of long queues at the entrance to the Festival</w:t>
      </w:r>
    </w:p>
    <w:p w14:paraId="15FB5599" w14:textId="3A8ED8EF"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 price range acceptable for the audience</w:t>
      </w:r>
    </w:p>
    <w:p w14:paraId="15252776" w14:textId="5E99B66E"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Profitable ticketing method</w:t>
      </w:r>
    </w:p>
    <w:p w14:paraId="4F306258" w14:textId="73780E0B" w:rsidR="00225286" w:rsidRPr="00102E59" w:rsidRDefault="00225286" w:rsidP="00102E59">
      <w:pPr>
        <w:pStyle w:val="ListParagraph"/>
        <w:numPr>
          <w:ilvl w:val="1"/>
          <w:numId w:val="7"/>
        </w:numPr>
        <w:spacing w:line="240" w:lineRule="auto"/>
        <w:rPr>
          <w:rFonts w:ascii="Arial" w:hAnsi="Arial" w:cs="Arial"/>
          <w:lang w:val="en-US"/>
        </w:rPr>
      </w:pPr>
      <w:r w:rsidRPr="00102E59">
        <w:rPr>
          <w:rFonts w:ascii="Arial" w:hAnsi="Arial" w:cs="Arial"/>
          <w:lang w:val="en-US"/>
        </w:rPr>
        <w:t>Ticketing and entrance should not involve a lot of personnel</w:t>
      </w:r>
    </w:p>
    <w:p w14:paraId="5FBFA3FF" w14:textId="4635A862" w:rsidR="00225286" w:rsidRPr="00102E59" w:rsidRDefault="00225286" w:rsidP="00102E59">
      <w:pPr>
        <w:pStyle w:val="ListParagraph"/>
        <w:spacing w:line="240" w:lineRule="auto"/>
        <w:rPr>
          <w:rFonts w:ascii="Arial" w:hAnsi="Arial" w:cs="Arial"/>
          <w:lang w:val="en-US"/>
        </w:rPr>
      </w:pPr>
      <w:r w:rsidRPr="00102E59">
        <w:rPr>
          <w:rFonts w:ascii="Arial" w:hAnsi="Arial" w:cs="Arial"/>
          <w:lang w:val="en-US"/>
        </w:rPr>
        <w:t xml:space="preserve">During the event: </w:t>
      </w:r>
    </w:p>
    <w:p w14:paraId="1F3A4D2D" w14:textId="68785EF4"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Controlling the number of products at the stores</w:t>
      </w:r>
    </w:p>
    <w:p w14:paraId="6CDFB7BD" w14:textId="49ED8B4E"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Status reports and tracking</w:t>
      </w:r>
    </w:p>
    <w:p w14:paraId="5D98CC96" w14:textId="7CA22805" w:rsidR="00225286" w:rsidRPr="00102E59" w:rsidRDefault="00225286" w:rsidP="00102E59">
      <w:pPr>
        <w:pStyle w:val="ListParagraph"/>
        <w:numPr>
          <w:ilvl w:val="0"/>
          <w:numId w:val="8"/>
        </w:numPr>
        <w:spacing w:line="240" w:lineRule="auto"/>
        <w:rPr>
          <w:rFonts w:ascii="Arial" w:hAnsi="Arial" w:cs="Arial"/>
          <w:lang w:val="en-US"/>
        </w:rPr>
      </w:pPr>
      <w:r w:rsidRPr="00102E59">
        <w:rPr>
          <w:rFonts w:ascii="Arial" w:hAnsi="Arial" w:cs="Arial"/>
          <w:lang w:val="en-US"/>
        </w:rPr>
        <w:t>Festival rules announced in advance</w:t>
      </w:r>
    </w:p>
    <w:p w14:paraId="11C85D67" w14:textId="083D1BB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Data should be available at all times</w:t>
      </w:r>
    </w:p>
    <w:p w14:paraId="19EDCECE" w14:textId="0361673B"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for event-access management</w:t>
      </w:r>
    </w:p>
    <w:p w14:paraId="532374E6" w14:textId="0F3A4659" w:rsidR="006513B9" w:rsidRPr="00102E59" w:rsidRDefault="006513B9" w:rsidP="00102E59">
      <w:pPr>
        <w:pStyle w:val="ListParagraph"/>
        <w:numPr>
          <w:ilvl w:val="0"/>
          <w:numId w:val="8"/>
        </w:numPr>
        <w:spacing w:line="240" w:lineRule="auto"/>
        <w:rPr>
          <w:rFonts w:ascii="Arial" w:hAnsi="Arial" w:cs="Arial"/>
          <w:lang w:val="en-US"/>
        </w:rPr>
      </w:pPr>
      <w:r w:rsidRPr="00102E59">
        <w:rPr>
          <w:rFonts w:ascii="Arial" w:hAnsi="Arial" w:cs="Arial"/>
          <w:lang w:val="en-US"/>
        </w:rPr>
        <w:t>Applications to be used at the shops and entrances</w:t>
      </w:r>
    </w:p>
    <w:p w14:paraId="2B5D4BF2" w14:textId="22A0B5EB" w:rsidR="006513B9" w:rsidRPr="00102E59" w:rsidRDefault="006513B9" w:rsidP="00102E59">
      <w:pPr>
        <w:pStyle w:val="ListParagraph"/>
        <w:spacing w:line="240" w:lineRule="auto"/>
        <w:ind w:left="708"/>
        <w:rPr>
          <w:rFonts w:ascii="Arial" w:hAnsi="Arial" w:cs="Arial"/>
          <w:lang w:val="en-US"/>
        </w:rPr>
      </w:pPr>
      <w:r w:rsidRPr="00102E59">
        <w:rPr>
          <w:rFonts w:ascii="Arial" w:hAnsi="Arial" w:cs="Arial"/>
          <w:lang w:val="en-US"/>
        </w:rPr>
        <w:t xml:space="preserve">Website: </w:t>
      </w:r>
    </w:p>
    <w:p w14:paraId="573CBED6" w14:textId="7CD50AD3"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Orders to be made through via website</w:t>
      </w:r>
    </w:p>
    <w:p w14:paraId="0A6FC494" w14:textId="68B68D5F" w:rsidR="006513B9" w:rsidRPr="00102E59" w:rsidRDefault="006513B9" w:rsidP="00102E59">
      <w:pPr>
        <w:pStyle w:val="ListParagraph"/>
        <w:numPr>
          <w:ilvl w:val="0"/>
          <w:numId w:val="9"/>
        </w:numPr>
        <w:spacing w:line="240" w:lineRule="auto"/>
        <w:rPr>
          <w:rFonts w:ascii="Arial" w:hAnsi="Arial" w:cs="Arial"/>
          <w:lang w:val="en-US"/>
        </w:rPr>
      </w:pPr>
      <w:r w:rsidRPr="00102E59">
        <w:rPr>
          <w:rFonts w:ascii="Arial" w:hAnsi="Arial" w:cs="Arial"/>
          <w:lang w:val="en-US"/>
        </w:rPr>
        <w:t>Information about the festival lineup</w:t>
      </w:r>
      <w:r w:rsidR="00D605F6" w:rsidRPr="00102E59">
        <w:rPr>
          <w:rFonts w:ascii="Arial" w:hAnsi="Arial" w:cs="Arial"/>
          <w:lang w:val="en-US"/>
        </w:rPr>
        <w:t xml:space="preserve"> and camping</w:t>
      </w:r>
    </w:p>
    <w:p w14:paraId="6D2CBEBB" w14:textId="50019A52" w:rsidR="009E50A8" w:rsidRPr="00102E59" w:rsidRDefault="006513B9" w:rsidP="006513B9">
      <w:pPr>
        <w:pStyle w:val="ListParagraph"/>
        <w:numPr>
          <w:ilvl w:val="0"/>
          <w:numId w:val="9"/>
        </w:numPr>
        <w:spacing w:line="240" w:lineRule="auto"/>
        <w:rPr>
          <w:rFonts w:ascii="Arial" w:hAnsi="Arial" w:cs="Arial"/>
          <w:lang w:val="en-US"/>
        </w:rPr>
      </w:pPr>
      <w:r w:rsidRPr="00102E59">
        <w:rPr>
          <w:rFonts w:ascii="Arial" w:hAnsi="Arial" w:cs="Arial"/>
          <w:lang w:val="en-US"/>
        </w:rPr>
        <w:t>Rules, terms and conditions</w:t>
      </w:r>
    </w:p>
    <w:p w14:paraId="72807091" w14:textId="7AB2E08E" w:rsidR="00470BC0" w:rsidRPr="00102E59" w:rsidRDefault="00470BC0">
      <w:pPr>
        <w:rPr>
          <w:rFonts w:ascii="Arial" w:hAnsi="Arial" w:cs="Arial"/>
          <w:lang w:val="en-US"/>
        </w:rPr>
      </w:pPr>
    </w:p>
    <w:p w14:paraId="21CDD7EA" w14:textId="77777777" w:rsidR="00C0582D" w:rsidRDefault="00C0582D">
      <w:pPr>
        <w:rPr>
          <w:rFonts w:ascii="Arial" w:eastAsiaTheme="majorEastAsia" w:hAnsi="Arial" w:cs="Arial"/>
          <w:b/>
          <w:sz w:val="32"/>
          <w:szCs w:val="32"/>
          <w:lang w:val="en-US"/>
        </w:rPr>
      </w:pPr>
      <w:r>
        <w:rPr>
          <w:rFonts w:ascii="Arial" w:hAnsi="Arial" w:cs="Arial"/>
          <w:b/>
          <w:lang w:val="en-US"/>
        </w:rPr>
        <w:br w:type="page"/>
      </w:r>
    </w:p>
    <w:p w14:paraId="446B4F4F" w14:textId="5A023591" w:rsidR="00470BC0" w:rsidRPr="00102E59" w:rsidRDefault="00470BC0" w:rsidP="00470BC0">
      <w:pPr>
        <w:pStyle w:val="Heading1"/>
        <w:rPr>
          <w:rFonts w:ascii="Arial" w:hAnsi="Arial" w:cs="Arial"/>
          <w:b/>
          <w:color w:val="auto"/>
          <w:lang w:val="en-US"/>
        </w:rPr>
      </w:pPr>
      <w:bookmarkStart w:id="8" w:name="_Toc448142242"/>
      <w:r w:rsidRPr="00102E59">
        <w:rPr>
          <w:rFonts w:ascii="Arial" w:hAnsi="Arial" w:cs="Arial"/>
          <w:b/>
          <w:color w:val="auto"/>
          <w:lang w:val="en-US"/>
        </w:rPr>
        <w:lastRenderedPageBreak/>
        <w:t>Decisions</w:t>
      </w:r>
      <w:bookmarkEnd w:id="8"/>
    </w:p>
    <w:p w14:paraId="63CE5201" w14:textId="77777777" w:rsidR="00470BC0" w:rsidRPr="00102E59" w:rsidRDefault="00470BC0" w:rsidP="00470BC0">
      <w:pPr>
        <w:rPr>
          <w:rFonts w:ascii="Arial" w:hAnsi="Arial" w:cs="Arial"/>
          <w:lang w:val="en-US"/>
        </w:rPr>
      </w:pPr>
    </w:p>
    <w:p w14:paraId="7D2CD510" w14:textId="5198B7F7" w:rsidR="00470BC0" w:rsidRPr="00102E59" w:rsidRDefault="00470BC0" w:rsidP="00470BC0">
      <w:pPr>
        <w:pStyle w:val="Heading2"/>
        <w:rPr>
          <w:rFonts w:ascii="Arial" w:hAnsi="Arial" w:cs="Arial"/>
          <w:b/>
          <w:color w:val="auto"/>
          <w:lang w:val="en-US"/>
        </w:rPr>
      </w:pPr>
      <w:bookmarkStart w:id="9" w:name="_Toc448142243"/>
      <w:r w:rsidRPr="00102E59">
        <w:rPr>
          <w:rFonts w:ascii="Arial" w:hAnsi="Arial" w:cs="Arial"/>
          <w:b/>
          <w:color w:val="auto"/>
          <w:lang w:val="en-US"/>
        </w:rPr>
        <w:t>Justification:</w:t>
      </w:r>
      <w:bookmarkEnd w:id="9"/>
      <w:r w:rsidRPr="00102E59">
        <w:rPr>
          <w:rFonts w:ascii="Arial" w:hAnsi="Arial" w:cs="Arial"/>
          <w:b/>
          <w:color w:val="auto"/>
          <w:lang w:val="en-US"/>
        </w:rPr>
        <w:t xml:space="preserve"> </w:t>
      </w:r>
    </w:p>
    <w:p w14:paraId="3BF6CBD0" w14:textId="77777777" w:rsidR="00470BC0" w:rsidRPr="00102E59" w:rsidRDefault="00470BC0" w:rsidP="00470BC0">
      <w:pPr>
        <w:rPr>
          <w:rFonts w:ascii="Arial" w:hAnsi="Arial" w:cs="Arial"/>
          <w:lang w:val="en-US"/>
        </w:rPr>
      </w:pPr>
    </w:p>
    <w:p w14:paraId="05F5ADED" w14:textId="682ECD5C" w:rsidR="00470BC0" w:rsidRPr="00102E59" w:rsidRDefault="0002563F" w:rsidP="00470BC0">
      <w:pPr>
        <w:rPr>
          <w:rFonts w:ascii="Arial" w:hAnsi="Arial" w:cs="Arial"/>
          <w:lang w:val="en-US"/>
        </w:rPr>
      </w:pPr>
      <w:r w:rsidRPr="00102E59">
        <w:rPr>
          <w:rFonts w:ascii="Arial" w:hAnsi="Arial" w:cs="Arial"/>
          <w:lang w:val="en-US"/>
        </w:rPr>
        <w:t>Below</w:t>
      </w:r>
      <w:r w:rsidR="00470BC0" w:rsidRPr="00102E59">
        <w:rPr>
          <w:rFonts w:ascii="Arial" w:hAnsi="Arial" w:cs="Arial"/>
          <w:lang w:val="en-US"/>
        </w:rPr>
        <w:t xml:space="preserve"> are</w:t>
      </w:r>
      <w:r w:rsidRPr="00102E59">
        <w:rPr>
          <w:rFonts w:ascii="Arial" w:hAnsi="Arial" w:cs="Arial"/>
          <w:lang w:val="en-US"/>
        </w:rPr>
        <w:t xml:space="preserve"> listed</w:t>
      </w:r>
      <w:r w:rsidR="00470BC0" w:rsidRPr="00102E59">
        <w:rPr>
          <w:rFonts w:ascii="Arial" w:hAnsi="Arial" w:cs="Arial"/>
          <w:lang w:val="en-US"/>
        </w:rPr>
        <w:t xml:space="preserve"> the arguments for the solutions we chose to use for our project</w:t>
      </w:r>
      <w:r w:rsidRPr="00102E59">
        <w:rPr>
          <w:rFonts w:ascii="Arial" w:hAnsi="Arial" w:cs="Arial"/>
          <w:lang w:val="en-US"/>
        </w:rPr>
        <w:t>.</w:t>
      </w:r>
    </w:p>
    <w:p w14:paraId="270C43B3" w14:textId="4263B193" w:rsidR="0002563F" w:rsidRPr="00102E59" w:rsidRDefault="00A921D8" w:rsidP="00A921D8">
      <w:pPr>
        <w:pStyle w:val="ListParagraph"/>
        <w:numPr>
          <w:ilvl w:val="0"/>
          <w:numId w:val="15"/>
        </w:numPr>
        <w:rPr>
          <w:rFonts w:ascii="Arial" w:hAnsi="Arial" w:cs="Arial"/>
          <w:lang w:val="en-US"/>
        </w:rPr>
      </w:pPr>
      <w:r w:rsidRPr="00102E59">
        <w:rPr>
          <w:rFonts w:ascii="Arial" w:hAnsi="Arial" w:cs="Arial"/>
          <w:lang w:val="en-US"/>
        </w:rPr>
        <w:t xml:space="preserve">Ticketing method: </w:t>
      </w:r>
      <w:r w:rsidRPr="00102E59">
        <w:rPr>
          <w:rFonts w:ascii="Arial" w:hAnsi="Arial" w:cs="Arial"/>
          <w:lang w:val="en-US"/>
        </w:rPr>
        <w:br/>
      </w:r>
      <w:r w:rsidR="0002563F" w:rsidRPr="00102E59">
        <w:rPr>
          <w:rFonts w:ascii="Arial" w:hAnsi="Arial" w:cs="Arial"/>
          <w:lang w:val="en-US"/>
        </w:rPr>
        <w:br/>
      </w:r>
      <w:r w:rsidR="00F6513F" w:rsidRPr="00102E59">
        <w:rPr>
          <w:rFonts w:ascii="Arial" w:hAnsi="Arial" w:cs="Arial"/>
          <w:lang w:val="en-US"/>
        </w:rPr>
        <w:tab/>
      </w:r>
      <w:r w:rsidR="0002563F" w:rsidRPr="00102E59">
        <w:rPr>
          <w:rFonts w:ascii="Arial" w:hAnsi="Arial" w:cs="Arial"/>
          <w:lang w:val="en-US"/>
        </w:rPr>
        <w:t xml:space="preserve">We had to decide what kind of authentication method to use when one of our clients is entering the event. </w:t>
      </w:r>
      <w:r w:rsidRPr="00102E59">
        <w:rPr>
          <w:rFonts w:ascii="Arial" w:hAnsi="Arial" w:cs="Arial"/>
          <w:lang w:val="en-US"/>
        </w:rPr>
        <w:t>Thus,</w:t>
      </w:r>
      <w:r w:rsidR="0002563F" w:rsidRPr="00102E59">
        <w:rPr>
          <w:rFonts w:ascii="Arial" w:hAnsi="Arial" w:cs="Arial"/>
          <w:lang w:val="en-US"/>
        </w:rPr>
        <w:t xml:space="preserve"> we </w:t>
      </w:r>
      <w:r w:rsidRPr="00102E59">
        <w:rPr>
          <w:rFonts w:ascii="Arial" w:hAnsi="Arial" w:cs="Arial"/>
          <w:lang w:val="en-US"/>
        </w:rPr>
        <w:t>considered two options -</w:t>
      </w:r>
      <w:r w:rsidR="0002563F" w:rsidRPr="00102E59">
        <w:rPr>
          <w:rFonts w:ascii="Arial" w:hAnsi="Arial" w:cs="Arial"/>
          <w:lang w:val="en-US"/>
        </w:rPr>
        <w:t xml:space="preserve"> barcodes and RFID chips. We chose </w:t>
      </w:r>
      <w:r w:rsidRPr="00102E59">
        <w:rPr>
          <w:rFonts w:ascii="Arial" w:hAnsi="Arial" w:cs="Arial"/>
          <w:lang w:val="en-US"/>
        </w:rPr>
        <w:t>RFID</w:t>
      </w:r>
      <w:r w:rsidR="0002563F" w:rsidRPr="00102E59">
        <w:rPr>
          <w:rFonts w:ascii="Arial" w:hAnsi="Arial" w:cs="Arial"/>
          <w:lang w:val="en-US"/>
        </w:rPr>
        <w:t xml:space="preserve"> chips because:</w:t>
      </w:r>
    </w:p>
    <w:p w14:paraId="4359FDCB" w14:textId="77777777" w:rsidR="00626B2E" w:rsidRPr="00102E59" w:rsidRDefault="00626B2E" w:rsidP="00626B2E">
      <w:pPr>
        <w:pStyle w:val="ListParagraph"/>
        <w:rPr>
          <w:rFonts w:ascii="Arial" w:hAnsi="Arial" w:cs="Arial"/>
          <w:lang w:val="en-US"/>
        </w:rPr>
      </w:pPr>
    </w:p>
    <w:p w14:paraId="1C8DE719" w14:textId="04ECC071"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More</w:t>
      </w:r>
      <w:r w:rsidR="0002563F" w:rsidRPr="00102E59">
        <w:rPr>
          <w:rFonts w:ascii="Arial" w:hAnsi="Arial" w:cs="Arial"/>
          <w:lang w:val="en-US"/>
        </w:rPr>
        <w:t xml:space="preserve"> secure</w:t>
      </w:r>
    </w:p>
    <w:p w14:paraId="0AE75EFC" w14:textId="15B4E68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H</w:t>
      </w:r>
      <w:r w:rsidR="0002563F" w:rsidRPr="00102E59">
        <w:rPr>
          <w:rFonts w:ascii="Arial" w:hAnsi="Arial" w:cs="Arial"/>
          <w:lang w:val="en-US"/>
        </w:rPr>
        <w:t>as big read range</w:t>
      </w:r>
    </w:p>
    <w:p w14:paraId="6933A629" w14:textId="708E5595" w:rsidR="0002563F" w:rsidRPr="00102E59" w:rsidRDefault="00626B2E" w:rsidP="00626B2E">
      <w:pPr>
        <w:pStyle w:val="ListParagraph"/>
        <w:numPr>
          <w:ilvl w:val="0"/>
          <w:numId w:val="18"/>
        </w:numPr>
        <w:rPr>
          <w:rFonts w:ascii="Arial" w:hAnsi="Arial" w:cs="Arial"/>
          <w:lang w:val="en-US"/>
        </w:rPr>
      </w:pPr>
      <w:r w:rsidRPr="00102E59">
        <w:rPr>
          <w:rFonts w:ascii="Arial" w:hAnsi="Arial" w:cs="Arial"/>
          <w:lang w:val="en-US"/>
        </w:rPr>
        <w:t>E</w:t>
      </w:r>
      <w:r w:rsidR="0002563F" w:rsidRPr="00102E59">
        <w:rPr>
          <w:rFonts w:ascii="Arial" w:hAnsi="Arial" w:cs="Arial"/>
          <w:lang w:val="en-US"/>
        </w:rPr>
        <w:t>asier to manage</w:t>
      </w:r>
    </w:p>
    <w:p w14:paraId="099F67B3" w14:textId="77777777" w:rsidR="00626B2E" w:rsidRPr="00102E59" w:rsidRDefault="00626B2E" w:rsidP="00626B2E">
      <w:pPr>
        <w:pStyle w:val="ListParagraph"/>
        <w:rPr>
          <w:rFonts w:ascii="Arial" w:hAnsi="Arial" w:cs="Arial"/>
          <w:lang w:val="en-US"/>
        </w:rPr>
      </w:pPr>
    </w:p>
    <w:p w14:paraId="42BD03A8" w14:textId="77777777" w:rsidR="00626B2E" w:rsidRPr="00102E59" w:rsidRDefault="0002563F" w:rsidP="000256C2">
      <w:pPr>
        <w:pStyle w:val="ListParagraph"/>
        <w:numPr>
          <w:ilvl w:val="0"/>
          <w:numId w:val="15"/>
        </w:numPr>
        <w:rPr>
          <w:rFonts w:ascii="Arial" w:hAnsi="Arial" w:cs="Arial"/>
          <w:lang w:val="en-US"/>
        </w:rPr>
      </w:pPr>
      <w:r w:rsidRPr="00102E59">
        <w:rPr>
          <w:rFonts w:ascii="Arial" w:hAnsi="Arial" w:cs="Arial"/>
          <w:lang w:val="en-US"/>
        </w:rPr>
        <w:t>Technologies</w:t>
      </w:r>
      <w:r w:rsidR="00626B2E" w:rsidRPr="00102E59">
        <w:rPr>
          <w:rFonts w:ascii="Arial" w:hAnsi="Arial" w:cs="Arial"/>
          <w:lang w:val="en-US"/>
        </w:rPr>
        <w:br/>
      </w:r>
    </w:p>
    <w:p w14:paraId="5D50BB3F" w14:textId="6F381AAD" w:rsidR="0002563F" w:rsidRPr="00102E59" w:rsidRDefault="00626B2E" w:rsidP="00626B2E">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 xml:space="preserve">When we were deciding what technologies and programing languages to use. We </w:t>
      </w:r>
      <w:r w:rsidR="00F6513F" w:rsidRPr="00102E59">
        <w:rPr>
          <w:rFonts w:ascii="Arial" w:hAnsi="Arial" w:cs="Arial"/>
          <w:lang w:val="en-US"/>
        </w:rPr>
        <w:t>concluded</w:t>
      </w:r>
      <w:r w:rsidR="0002563F" w:rsidRPr="00102E59">
        <w:rPr>
          <w:rFonts w:ascii="Arial" w:hAnsi="Arial" w:cs="Arial"/>
          <w:lang w:val="en-US"/>
        </w:rPr>
        <w:t xml:space="preserve"> that we have to use something very accessible and popular with </w:t>
      </w:r>
      <w:r w:rsidR="00F6513F" w:rsidRPr="00102E59">
        <w:rPr>
          <w:rFonts w:ascii="Arial" w:hAnsi="Arial" w:cs="Arial"/>
          <w:lang w:val="en-US"/>
        </w:rPr>
        <w:t>many</w:t>
      </w:r>
      <w:r w:rsidR="0002563F" w:rsidRPr="00102E59">
        <w:rPr>
          <w:rFonts w:ascii="Arial" w:hAnsi="Arial" w:cs="Arial"/>
          <w:lang w:val="en-US"/>
        </w:rPr>
        <w:t xml:space="preserve"> available resources because our company is not very experienced in the sphere. So we chose: </w:t>
      </w:r>
    </w:p>
    <w:p w14:paraId="7D2C3587" w14:textId="02D58FAD"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PHP for the back-end of the website</w:t>
      </w:r>
    </w:p>
    <w:p w14:paraId="240E6D7D" w14:textId="13A99D1B" w:rsidR="0002563F" w:rsidRPr="00102E59" w:rsidRDefault="00F6513F" w:rsidP="00F6513F">
      <w:pPr>
        <w:pStyle w:val="ListParagraph"/>
        <w:numPr>
          <w:ilvl w:val="0"/>
          <w:numId w:val="16"/>
        </w:numPr>
        <w:rPr>
          <w:rFonts w:ascii="Arial" w:hAnsi="Arial" w:cs="Arial"/>
          <w:lang w:val="en-US"/>
        </w:rPr>
      </w:pPr>
      <w:r w:rsidRPr="00102E59">
        <w:rPr>
          <w:rFonts w:ascii="Arial" w:hAnsi="Arial" w:cs="Arial"/>
          <w:lang w:val="en-US"/>
        </w:rPr>
        <w:t>MySQL</w:t>
      </w:r>
      <w:r w:rsidR="0002563F" w:rsidRPr="00102E59">
        <w:rPr>
          <w:rFonts w:ascii="Arial" w:hAnsi="Arial" w:cs="Arial"/>
          <w:lang w:val="en-US"/>
        </w:rPr>
        <w:t xml:space="preserve"> for the database</w:t>
      </w:r>
    </w:p>
    <w:p w14:paraId="588B082F" w14:textId="37FE514E" w:rsidR="0002563F" w:rsidRPr="00102E59" w:rsidRDefault="0002563F" w:rsidP="00F6513F">
      <w:pPr>
        <w:pStyle w:val="ListParagraph"/>
        <w:numPr>
          <w:ilvl w:val="0"/>
          <w:numId w:val="16"/>
        </w:numPr>
        <w:rPr>
          <w:rFonts w:ascii="Arial" w:hAnsi="Arial" w:cs="Arial"/>
          <w:lang w:val="en-US"/>
        </w:rPr>
      </w:pPr>
      <w:r w:rsidRPr="00102E59">
        <w:rPr>
          <w:rFonts w:ascii="Arial" w:hAnsi="Arial" w:cs="Arial"/>
          <w:lang w:val="en-US"/>
        </w:rPr>
        <w:t xml:space="preserve">CSS and </w:t>
      </w:r>
      <w:r w:rsidR="00F6513F" w:rsidRPr="00102E59">
        <w:rPr>
          <w:rFonts w:ascii="Arial" w:hAnsi="Arial" w:cs="Arial"/>
          <w:lang w:val="en-US"/>
        </w:rPr>
        <w:t>JavaScript</w:t>
      </w:r>
      <w:r w:rsidRPr="00102E59">
        <w:rPr>
          <w:rFonts w:ascii="Arial" w:hAnsi="Arial" w:cs="Arial"/>
          <w:lang w:val="en-US"/>
        </w:rPr>
        <w:t xml:space="preserve"> for the front-end</w:t>
      </w:r>
    </w:p>
    <w:p w14:paraId="0A46FCAC" w14:textId="2E22736D" w:rsidR="0002563F" w:rsidRPr="00102E59" w:rsidRDefault="0002563F" w:rsidP="0002563F">
      <w:pPr>
        <w:pStyle w:val="ListParagraph"/>
        <w:numPr>
          <w:ilvl w:val="0"/>
          <w:numId w:val="16"/>
        </w:numPr>
        <w:rPr>
          <w:rFonts w:ascii="Arial" w:hAnsi="Arial" w:cs="Arial"/>
          <w:lang w:val="en-US"/>
        </w:rPr>
      </w:pPr>
      <w:r w:rsidRPr="00102E59">
        <w:rPr>
          <w:rFonts w:ascii="Arial" w:hAnsi="Arial" w:cs="Arial"/>
          <w:lang w:val="en-US"/>
        </w:rPr>
        <w:t>C# and Windows Forms for the applications</w:t>
      </w:r>
      <w:r w:rsidR="00102E59" w:rsidRPr="00102E59">
        <w:rPr>
          <w:rFonts w:ascii="Arial" w:hAnsi="Arial" w:cs="Arial"/>
          <w:lang w:val="en-US"/>
        </w:rPr>
        <w:br/>
      </w:r>
    </w:p>
    <w:p w14:paraId="2A657180" w14:textId="68DA62DB" w:rsidR="0002563F" w:rsidRPr="00102E59" w:rsidRDefault="0002563F" w:rsidP="00A46625">
      <w:pPr>
        <w:pStyle w:val="ListParagraph"/>
        <w:numPr>
          <w:ilvl w:val="0"/>
          <w:numId w:val="15"/>
        </w:numPr>
        <w:rPr>
          <w:rFonts w:ascii="Arial" w:hAnsi="Arial" w:cs="Arial"/>
          <w:lang w:val="en-US"/>
        </w:rPr>
      </w:pPr>
      <w:r w:rsidRPr="00102E59">
        <w:rPr>
          <w:rFonts w:ascii="Arial" w:hAnsi="Arial" w:cs="Arial"/>
          <w:lang w:val="en-US"/>
        </w:rPr>
        <w:t>Database design</w:t>
      </w:r>
      <w:r w:rsidR="00F6513F" w:rsidRPr="00102E59">
        <w:rPr>
          <w:rFonts w:ascii="Arial" w:hAnsi="Arial" w:cs="Arial"/>
          <w:lang w:val="en-US"/>
        </w:rPr>
        <w:t>:</w:t>
      </w:r>
      <w:r w:rsidR="00F6513F" w:rsidRPr="00102E59">
        <w:rPr>
          <w:rFonts w:ascii="Arial" w:hAnsi="Arial" w:cs="Arial"/>
          <w:lang w:val="en-US"/>
        </w:rPr>
        <w:br/>
      </w:r>
      <w:r w:rsidR="00F6513F" w:rsidRPr="00102E59">
        <w:rPr>
          <w:rFonts w:ascii="Arial" w:hAnsi="Arial" w:cs="Arial"/>
          <w:lang w:val="en-US"/>
        </w:rPr>
        <w:br/>
      </w:r>
      <w:r w:rsidR="00F6513F" w:rsidRPr="00102E59">
        <w:rPr>
          <w:rFonts w:ascii="Arial" w:hAnsi="Arial" w:cs="Arial"/>
          <w:lang w:val="en-US"/>
        </w:rPr>
        <w:tab/>
        <w:t>We</w:t>
      </w:r>
      <w:r w:rsidRPr="00102E59">
        <w:rPr>
          <w:rFonts w:ascii="Arial" w:hAnsi="Arial" w:cs="Arial"/>
          <w:lang w:val="en-US"/>
        </w:rPr>
        <w:t xml:space="preserve"> chose this database design because we wanted to keep everything as simple as possible and </w:t>
      </w:r>
      <w:r w:rsidR="00F6513F" w:rsidRPr="00102E59">
        <w:rPr>
          <w:rFonts w:ascii="Arial" w:hAnsi="Arial" w:cs="Arial"/>
          <w:lang w:val="en-US"/>
        </w:rPr>
        <w:t>therefor have</w:t>
      </w:r>
      <w:r w:rsidRPr="00102E59">
        <w:rPr>
          <w:rFonts w:ascii="Arial" w:hAnsi="Arial" w:cs="Arial"/>
          <w:lang w:val="en-US"/>
        </w:rPr>
        <w:t xml:space="preserve"> the possibility to make fast and simple queries.</w:t>
      </w:r>
    </w:p>
    <w:p w14:paraId="638E314C" w14:textId="77777777" w:rsidR="00F6513F" w:rsidRPr="00102E59" w:rsidRDefault="00F6513F" w:rsidP="00F6513F">
      <w:pPr>
        <w:pStyle w:val="ListParagraph"/>
        <w:rPr>
          <w:rFonts w:ascii="Arial" w:hAnsi="Arial" w:cs="Arial"/>
          <w:lang w:val="en-US"/>
        </w:rPr>
      </w:pPr>
    </w:p>
    <w:p w14:paraId="23496C5F" w14:textId="409887D1"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t>Website and Applications design</w:t>
      </w:r>
      <w:r w:rsidR="00626B2E" w:rsidRPr="00102E59">
        <w:rPr>
          <w:rFonts w:ascii="Arial" w:hAnsi="Arial" w:cs="Arial"/>
          <w:lang w:val="en-US"/>
        </w:rPr>
        <w:t>:</w:t>
      </w:r>
    </w:p>
    <w:p w14:paraId="729D8625" w14:textId="77777777" w:rsidR="00F6513F" w:rsidRPr="00102E59" w:rsidRDefault="00F6513F" w:rsidP="00F6513F">
      <w:pPr>
        <w:pStyle w:val="ListParagraph"/>
        <w:rPr>
          <w:rFonts w:ascii="Arial" w:hAnsi="Arial" w:cs="Arial"/>
          <w:lang w:val="en-US"/>
        </w:rPr>
      </w:pPr>
    </w:p>
    <w:p w14:paraId="31113E08" w14:textId="4DDC414F" w:rsidR="0002563F" w:rsidRDefault="00F6513F" w:rsidP="00F6513F">
      <w:pPr>
        <w:pStyle w:val="ListParagraph"/>
        <w:rPr>
          <w:rFonts w:ascii="Arial" w:hAnsi="Arial" w:cs="Arial"/>
          <w:lang w:val="en-US"/>
        </w:rPr>
      </w:pPr>
      <w:r w:rsidRPr="00102E59">
        <w:rPr>
          <w:rFonts w:ascii="Arial" w:hAnsi="Arial" w:cs="Arial"/>
          <w:lang w:val="en-US"/>
        </w:rPr>
        <w:tab/>
      </w:r>
      <w:r w:rsidR="0002563F" w:rsidRPr="00102E59">
        <w:rPr>
          <w:rFonts w:ascii="Arial" w:hAnsi="Arial" w:cs="Arial"/>
          <w:lang w:val="en-US"/>
        </w:rPr>
        <w:t>The design of the website and the applications has to be highly user-friendly, accessible, and intuitive so that visitors with any level of experience and computer skills could easily operate them.</w:t>
      </w:r>
    </w:p>
    <w:p w14:paraId="3CE7C114" w14:textId="77777777" w:rsidR="00F55EED" w:rsidRDefault="00F55EED" w:rsidP="00F6513F">
      <w:pPr>
        <w:pStyle w:val="ListParagraph"/>
        <w:rPr>
          <w:rFonts w:ascii="Arial" w:hAnsi="Arial" w:cs="Arial"/>
          <w:lang w:val="en-US"/>
        </w:rPr>
      </w:pPr>
    </w:p>
    <w:p w14:paraId="35F25D17" w14:textId="2503B8EE" w:rsidR="00F55EED" w:rsidRPr="00F55EED" w:rsidRDefault="00F55EED" w:rsidP="00F55EED">
      <w:pPr>
        <w:pStyle w:val="ListParagraph"/>
        <w:numPr>
          <w:ilvl w:val="0"/>
          <w:numId w:val="15"/>
        </w:numPr>
        <w:rPr>
          <w:rFonts w:ascii="Arial" w:hAnsi="Arial" w:cs="Arial"/>
          <w:lang w:val="en-US"/>
        </w:rPr>
      </w:pPr>
      <w:r>
        <w:rPr>
          <w:rFonts w:ascii="Arial" w:hAnsi="Arial" w:cs="Arial"/>
          <w:lang w:val="en-US"/>
        </w:rPr>
        <w:t>Website functionality</w:t>
      </w:r>
      <w:r>
        <w:rPr>
          <w:rFonts w:ascii="Arial" w:hAnsi="Arial" w:cs="Arial"/>
          <w:lang w:val="en-US"/>
        </w:rPr>
        <w:br/>
      </w:r>
      <w:r>
        <w:rPr>
          <w:rFonts w:ascii="Arial" w:hAnsi="Arial" w:cs="Arial"/>
          <w:lang w:val="en-US"/>
        </w:rPr>
        <w:br/>
      </w:r>
      <w:r>
        <w:rPr>
          <w:rFonts w:ascii="Arial" w:hAnsi="Arial" w:cs="Arial"/>
          <w:lang w:val="en-US"/>
        </w:rPr>
        <w:tab/>
        <w:t>The festival website does not only serve as a purely informative portal, but rather as a system for the visitors to gain access to the festival, manage their details, see current status and utilize the provided facilities with ease.</w:t>
      </w:r>
    </w:p>
    <w:p w14:paraId="20303A3F" w14:textId="77777777" w:rsidR="00F6513F" w:rsidRPr="00102E59" w:rsidRDefault="00F6513F" w:rsidP="00F6513F">
      <w:pPr>
        <w:pStyle w:val="ListParagraph"/>
        <w:rPr>
          <w:rFonts w:ascii="Arial" w:hAnsi="Arial" w:cs="Arial"/>
          <w:lang w:val="en-US"/>
        </w:rPr>
      </w:pPr>
    </w:p>
    <w:p w14:paraId="6690B63F" w14:textId="6F057CFA" w:rsidR="00F6513F" w:rsidRPr="00102E59" w:rsidRDefault="00F6513F" w:rsidP="007C3EDC">
      <w:pPr>
        <w:pStyle w:val="ListParagraph"/>
        <w:numPr>
          <w:ilvl w:val="0"/>
          <w:numId w:val="15"/>
        </w:numPr>
        <w:rPr>
          <w:rFonts w:ascii="Arial" w:hAnsi="Arial" w:cs="Arial"/>
          <w:lang w:val="en-US"/>
        </w:rPr>
      </w:pPr>
      <w:r w:rsidRPr="00102E59">
        <w:rPr>
          <w:rFonts w:ascii="Arial" w:hAnsi="Arial" w:cs="Arial"/>
          <w:lang w:val="en-US"/>
        </w:rPr>
        <w:t>Authorization</w:t>
      </w:r>
      <w:r w:rsidR="0002563F" w:rsidRPr="00102E59">
        <w:rPr>
          <w:rFonts w:ascii="Arial" w:hAnsi="Arial" w:cs="Arial"/>
          <w:lang w:val="en-US"/>
        </w:rPr>
        <w:t xml:space="preserve"> process</w:t>
      </w:r>
      <w:r w:rsidR="00626B2E" w:rsidRPr="00102E59">
        <w:rPr>
          <w:rFonts w:ascii="Arial" w:hAnsi="Arial" w:cs="Arial"/>
          <w:lang w:val="en-US"/>
        </w:rPr>
        <w:t>:</w:t>
      </w:r>
    </w:p>
    <w:p w14:paraId="6B1D6383" w14:textId="77777777" w:rsidR="00F6513F" w:rsidRPr="00102E59" w:rsidRDefault="00F6513F" w:rsidP="00F6513F">
      <w:pPr>
        <w:pStyle w:val="ListParagraph"/>
        <w:rPr>
          <w:rFonts w:ascii="Arial" w:hAnsi="Arial" w:cs="Arial"/>
          <w:lang w:val="en-US"/>
        </w:rPr>
      </w:pPr>
    </w:p>
    <w:p w14:paraId="3B6729BA" w14:textId="77777777" w:rsidR="00F6513F" w:rsidRPr="00102E59" w:rsidRDefault="0002563F" w:rsidP="00F6513F">
      <w:pPr>
        <w:pStyle w:val="ListParagraph"/>
        <w:rPr>
          <w:rFonts w:ascii="Arial" w:hAnsi="Arial" w:cs="Arial"/>
          <w:lang w:val="en-US"/>
        </w:rPr>
      </w:pPr>
      <w:r w:rsidRPr="00102E59">
        <w:rPr>
          <w:rFonts w:ascii="Arial" w:hAnsi="Arial" w:cs="Arial"/>
          <w:lang w:val="en-US"/>
        </w:rPr>
        <w:tab/>
        <w:t xml:space="preserve">We chose to have two ways of receiving and assigning the RFID chip. </w:t>
      </w:r>
    </w:p>
    <w:p w14:paraId="722D9778" w14:textId="77777777" w:rsidR="00F6513F" w:rsidRPr="00102E59" w:rsidRDefault="00F6513F" w:rsidP="00F6513F">
      <w:pPr>
        <w:pStyle w:val="ListParagraph"/>
        <w:ind w:left="1440"/>
        <w:rPr>
          <w:rFonts w:ascii="Arial" w:hAnsi="Arial" w:cs="Arial"/>
          <w:lang w:val="en-US"/>
        </w:rPr>
      </w:pPr>
    </w:p>
    <w:p w14:paraId="5220287E" w14:textId="7FB88FF2"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 xml:space="preserve">Every RFID chip will be assigned to the client at the spot, this give us bigger control and increases the security level </w:t>
      </w:r>
    </w:p>
    <w:p w14:paraId="36BE43D7" w14:textId="273A3E8B" w:rsidR="0002563F" w:rsidRPr="00102E59" w:rsidRDefault="0002563F" w:rsidP="00F6513F">
      <w:pPr>
        <w:pStyle w:val="ListParagraph"/>
        <w:numPr>
          <w:ilvl w:val="0"/>
          <w:numId w:val="17"/>
        </w:numPr>
        <w:rPr>
          <w:rFonts w:ascii="Arial" w:hAnsi="Arial" w:cs="Arial"/>
          <w:lang w:val="en-US"/>
        </w:rPr>
      </w:pPr>
      <w:r w:rsidRPr="00102E59">
        <w:rPr>
          <w:rFonts w:ascii="Arial" w:hAnsi="Arial" w:cs="Arial"/>
          <w:lang w:val="en-US"/>
        </w:rPr>
        <w:t>Assign it and send it to the client by mail</w:t>
      </w:r>
      <w:r w:rsidR="00F6513F" w:rsidRPr="00102E59">
        <w:rPr>
          <w:rFonts w:ascii="Arial" w:hAnsi="Arial" w:cs="Arial"/>
          <w:lang w:val="en-US"/>
        </w:rPr>
        <w:t xml:space="preserve"> for an extra price</w:t>
      </w:r>
      <w:r w:rsidRPr="00102E59">
        <w:rPr>
          <w:rFonts w:ascii="Arial" w:hAnsi="Arial" w:cs="Arial"/>
          <w:lang w:val="en-US"/>
        </w:rPr>
        <w:t>, so he will not need to wait at the entrance queue</w:t>
      </w:r>
      <w:r w:rsidR="00F6513F" w:rsidRPr="00102E59">
        <w:rPr>
          <w:rFonts w:ascii="Arial" w:hAnsi="Arial" w:cs="Arial"/>
          <w:lang w:val="en-US"/>
        </w:rPr>
        <w:t>.</w:t>
      </w:r>
      <w:r w:rsidRPr="00102E59">
        <w:rPr>
          <w:rFonts w:ascii="Arial" w:hAnsi="Arial" w:cs="Arial"/>
          <w:lang w:val="en-US"/>
        </w:rPr>
        <w:t xml:space="preserve"> </w:t>
      </w:r>
      <w:r w:rsidR="00F6513F" w:rsidRPr="00102E59">
        <w:rPr>
          <w:rFonts w:ascii="Arial" w:hAnsi="Arial" w:cs="Arial"/>
          <w:lang w:val="en-US"/>
        </w:rPr>
        <w:t>This way we will generate more profit from the attendees who will to pay more for better comfort.</w:t>
      </w:r>
    </w:p>
    <w:p w14:paraId="3BEAD99C" w14:textId="77777777" w:rsidR="00F6513F" w:rsidRPr="00102E59" w:rsidRDefault="00F6513F" w:rsidP="00F6513F">
      <w:pPr>
        <w:pStyle w:val="ListParagraph"/>
        <w:rPr>
          <w:rFonts w:ascii="Arial" w:hAnsi="Arial" w:cs="Arial"/>
          <w:lang w:val="en-US"/>
        </w:rPr>
      </w:pPr>
    </w:p>
    <w:p w14:paraId="3A6191E2" w14:textId="369F46A7" w:rsidR="00F6513F" w:rsidRPr="00102E59" w:rsidRDefault="0002563F" w:rsidP="00F6513F">
      <w:pPr>
        <w:pStyle w:val="ListParagraph"/>
        <w:numPr>
          <w:ilvl w:val="0"/>
          <w:numId w:val="15"/>
        </w:numPr>
        <w:rPr>
          <w:rFonts w:ascii="Arial" w:hAnsi="Arial" w:cs="Arial"/>
          <w:lang w:val="en-US"/>
        </w:rPr>
      </w:pPr>
      <w:r w:rsidRPr="00102E59">
        <w:rPr>
          <w:rFonts w:ascii="Arial" w:hAnsi="Arial" w:cs="Arial"/>
          <w:lang w:val="en-US"/>
        </w:rPr>
        <w:lastRenderedPageBreak/>
        <w:t>Reserved places</w:t>
      </w:r>
      <w:r w:rsidR="00626B2E" w:rsidRPr="00102E59">
        <w:rPr>
          <w:rFonts w:ascii="Arial" w:hAnsi="Arial" w:cs="Arial"/>
          <w:lang w:val="en-US"/>
        </w:rPr>
        <w:t>:</w:t>
      </w:r>
    </w:p>
    <w:p w14:paraId="762F57E9" w14:textId="77777777" w:rsidR="00F6513F" w:rsidRPr="00102E59" w:rsidRDefault="00F6513F" w:rsidP="00F6513F">
      <w:pPr>
        <w:pStyle w:val="ListParagraph"/>
        <w:rPr>
          <w:rFonts w:ascii="Arial" w:hAnsi="Arial" w:cs="Arial"/>
          <w:lang w:val="en-US"/>
        </w:rPr>
      </w:pPr>
    </w:p>
    <w:p w14:paraId="1718C9D1" w14:textId="56645515" w:rsidR="0002563F" w:rsidRPr="00102E59" w:rsidRDefault="00626B2E" w:rsidP="00F6513F">
      <w:pPr>
        <w:pStyle w:val="ListParagraph"/>
        <w:rPr>
          <w:rFonts w:ascii="Arial" w:hAnsi="Arial" w:cs="Arial"/>
          <w:lang w:val="en-US"/>
        </w:rPr>
      </w:pPr>
      <w:r w:rsidRPr="00102E59">
        <w:rPr>
          <w:rFonts w:ascii="Arial" w:hAnsi="Arial" w:cs="Arial"/>
          <w:lang w:val="en-US"/>
        </w:rPr>
        <w:tab/>
      </w:r>
      <w:r w:rsidR="00F6513F" w:rsidRPr="00102E59">
        <w:rPr>
          <w:rFonts w:ascii="Arial" w:hAnsi="Arial" w:cs="Arial"/>
          <w:lang w:val="en-US"/>
        </w:rPr>
        <w:t>Concerning</w:t>
      </w:r>
      <w:r w:rsidR="0002563F" w:rsidRPr="00102E59">
        <w:rPr>
          <w:rFonts w:ascii="Arial" w:hAnsi="Arial" w:cs="Arial"/>
          <w:lang w:val="en-US"/>
        </w:rPr>
        <w:t xml:space="preserve"> the seats </w:t>
      </w:r>
      <w:r w:rsidR="00F6513F" w:rsidRPr="00102E59">
        <w:rPr>
          <w:rFonts w:ascii="Arial" w:hAnsi="Arial" w:cs="Arial"/>
          <w:lang w:val="en-US"/>
        </w:rPr>
        <w:t>for</w:t>
      </w:r>
      <w:r w:rsidR="0002563F" w:rsidRPr="00102E59">
        <w:rPr>
          <w:rFonts w:ascii="Arial" w:hAnsi="Arial" w:cs="Arial"/>
          <w:lang w:val="en-US"/>
        </w:rPr>
        <w:t xml:space="preserve"> the activities and workshops</w:t>
      </w:r>
      <w:r w:rsidR="00F6513F" w:rsidRPr="00102E59">
        <w:rPr>
          <w:rFonts w:ascii="Arial" w:hAnsi="Arial" w:cs="Arial"/>
          <w:lang w:val="en-US"/>
        </w:rPr>
        <w:t xml:space="preserve"> that will take place during the event, we decided that only ½ of total number of places </w:t>
      </w:r>
      <w:r w:rsidR="0002563F" w:rsidRPr="00102E59">
        <w:rPr>
          <w:rFonts w:ascii="Arial" w:hAnsi="Arial" w:cs="Arial"/>
          <w:lang w:val="en-US"/>
        </w:rPr>
        <w:t xml:space="preserve">are going to be </w:t>
      </w:r>
      <w:r w:rsidR="00F6513F" w:rsidRPr="00102E59">
        <w:rPr>
          <w:rFonts w:ascii="Arial" w:hAnsi="Arial" w:cs="Arial"/>
          <w:lang w:val="en-US"/>
        </w:rPr>
        <w:t>available for reservation. Thus,</w:t>
      </w:r>
      <w:r w:rsidR="00C87D9C" w:rsidRPr="00102E59">
        <w:rPr>
          <w:rFonts w:ascii="Arial" w:hAnsi="Arial" w:cs="Arial"/>
          <w:lang w:val="en-US"/>
        </w:rPr>
        <w:t xml:space="preserve"> </w:t>
      </w:r>
      <w:r w:rsidR="00F6513F" w:rsidRPr="00102E59">
        <w:rPr>
          <w:rFonts w:ascii="Arial" w:hAnsi="Arial" w:cs="Arial"/>
          <w:lang w:val="en-US"/>
        </w:rPr>
        <w:t xml:space="preserve">it will be possible for </w:t>
      </w:r>
      <w:r w:rsidR="00C87D9C" w:rsidRPr="00102E59">
        <w:rPr>
          <w:rFonts w:ascii="Arial" w:hAnsi="Arial" w:cs="Arial"/>
          <w:lang w:val="en-US"/>
        </w:rPr>
        <w:t>visitors to ensure that they will have a place at</w:t>
      </w:r>
      <w:r w:rsidR="00F6513F" w:rsidRPr="00102E59">
        <w:rPr>
          <w:rFonts w:ascii="Arial" w:hAnsi="Arial" w:cs="Arial"/>
          <w:lang w:val="en-US"/>
        </w:rPr>
        <w:t xml:space="preserve"> a certain activity.</w:t>
      </w:r>
      <w:r w:rsidR="0002563F" w:rsidRPr="00102E59">
        <w:rPr>
          <w:rFonts w:ascii="Arial" w:hAnsi="Arial" w:cs="Arial"/>
          <w:lang w:val="en-US"/>
        </w:rPr>
        <w:t xml:space="preserve"> </w:t>
      </w:r>
      <w:r w:rsidR="00C87D9C" w:rsidRPr="00102E59">
        <w:rPr>
          <w:rFonts w:ascii="Arial" w:hAnsi="Arial" w:cs="Arial"/>
          <w:lang w:val="en-US"/>
        </w:rPr>
        <w:t>In case th</w:t>
      </w:r>
      <w:r w:rsidR="0002563F" w:rsidRPr="00102E59">
        <w:rPr>
          <w:rFonts w:ascii="Arial" w:hAnsi="Arial" w:cs="Arial"/>
          <w:lang w:val="en-US"/>
        </w:rPr>
        <w:t xml:space="preserve">e </w:t>
      </w:r>
      <w:r w:rsidR="00C87D9C" w:rsidRPr="00102E59">
        <w:rPr>
          <w:rFonts w:ascii="Arial" w:hAnsi="Arial" w:cs="Arial"/>
          <w:lang w:val="en-US"/>
        </w:rPr>
        <w:t>visitors,</w:t>
      </w:r>
      <w:r w:rsidR="0002563F" w:rsidRPr="00102E59">
        <w:rPr>
          <w:rFonts w:ascii="Arial" w:hAnsi="Arial" w:cs="Arial"/>
          <w:lang w:val="en-US"/>
        </w:rPr>
        <w:t xml:space="preserve"> who </w:t>
      </w:r>
      <w:r w:rsidR="00C87D9C" w:rsidRPr="00102E59">
        <w:rPr>
          <w:rFonts w:ascii="Arial" w:hAnsi="Arial" w:cs="Arial"/>
          <w:lang w:val="en-US"/>
        </w:rPr>
        <w:t>claimed</w:t>
      </w:r>
      <w:r w:rsidR="0002563F" w:rsidRPr="00102E59">
        <w:rPr>
          <w:rFonts w:ascii="Arial" w:hAnsi="Arial" w:cs="Arial"/>
          <w:lang w:val="en-US"/>
        </w:rPr>
        <w:t xml:space="preserve"> a place</w:t>
      </w:r>
      <w:r w:rsidR="00C87D9C" w:rsidRPr="00102E59">
        <w:rPr>
          <w:rFonts w:ascii="Arial" w:hAnsi="Arial" w:cs="Arial"/>
          <w:lang w:val="en-US"/>
        </w:rPr>
        <w:t>,</w:t>
      </w:r>
      <w:r w:rsidR="0002563F" w:rsidRPr="00102E59">
        <w:rPr>
          <w:rFonts w:ascii="Arial" w:hAnsi="Arial" w:cs="Arial"/>
          <w:lang w:val="en-US"/>
        </w:rPr>
        <w:t xml:space="preserve"> </w:t>
      </w:r>
      <w:r w:rsidR="00C87D9C" w:rsidRPr="00102E59">
        <w:rPr>
          <w:rFonts w:ascii="Arial" w:hAnsi="Arial" w:cs="Arial"/>
          <w:lang w:val="en-US"/>
        </w:rPr>
        <w:t>are</w:t>
      </w:r>
      <w:r w:rsidR="0002563F" w:rsidRPr="00102E59">
        <w:rPr>
          <w:rFonts w:ascii="Arial" w:hAnsi="Arial" w:cs="Arial"/>
          <w:lang w:val="en-US"/>
        </w:rPr>
        <w:t xml:space="preserve"> late </w:t>
      </w:r>
      <w:r w:rsidR="00C87D9C" w:rsidRPr="00102E59">
        <w:rPr>
          <w:rFonts w:ascii="Arial" w:hAnsi="Arial" w:cs="Arial"/>
          <w:lang w:val="en-US"/>
        </w:rPr>
        <w:t>for</w:t>
      </w:r>
      <w:r w:rsidR="0002563F" w:rsidRPr="00102E59">
        <w:rPr>
          <w:rFonts w:ascii="Arial" w:hAnsi="Arial" w:cs="Arial"/>
          <w:lang w:val="en-US"/>
        </w:rPr>
        <w:t xml:space="preserve"> more than 15 minutes </w:t>
      </w:r>
      <w:r w:rsidR="00C87D9C" w:rsidRPr="00102E59">
        <w:rPr>
          <w:rFonts w:ascii="Arial" w:hAnsi="Arial" w:cs="Arial"/>
          <w:lang w:val="en-US"/>
        </w:rPr>
        <w:t>after the start of the activity, the reserved</w:t>
      </w:r>
      <w:r w:rsidR="0002563F" w:rsidRPr="00102E59">
        <w:rPr>
          <w:rFonts w:ascii="Arial" w:hAnsi="Arial" w:cs="Arial"/>
          <w:lang w:val="en-US"/>
        </w:rPr>
        <w:t xml:space="preserve"> se</w:t>
      </w:r>
      <w:r w:rsidR="00C87D9C" w:rsidRPr="00102E59">
        <w:rPr>
          <w:rFonts w:ascii="Arial" w:hAnsi="Arial" w:cs="Arial"/>
          <w:lang w:val="en-US"/>
        </w:rPr>
        <w:t>a</w:t>
      </w:r>
      <w:r w:rsidR="0002563F" w:rsidRPr="00102E59">
        <w:rPr>
          <w:rFonts w:ascii="Arial" w:hAnsi="Arial" w:cs="Arial"/>
          <w:lang w:val="en-US"/>
        </w:rPr>
        <w:t>t</w:t>
      </w:r>
      <w:r w:rsidR="00C87D9C" w:rsidRPr="00102E59">
        <w:rPr>
          <w:rFonts w:ascii="Arial" w:hAnsi="Arial" w:cs="Arial"/>
          <w:lang w:val="en-US"/>
        </w:rPr>
        <w:t>s</w:t>
      </w:r>
      <w:r w:rsidR="0002563F" w:rsidRPr="00102E59">
        <w:rPr>
          <w:rFonts w:ascii="Arial" w:hAnsi="Arial" w:cs="Arial"/>
          <w:lang w:val="en-US"/>
        </w:rPr>
        <w:t xml:space="preserve"> </w:t>
      </w:r>
      <w:proofErr w:type="gramStart"/>
      <w:r w:rsidR="00C87D9C" w:rsidRPr="00102E59">
        <w:rPr>
          <w:rFonts w:ascii="Arial" w:hAnsi="Arial" w:cs="Arial"/>
          <w:lang w:val="en-US"/>
        </w:rPr>
        <w:t>will be made</w:t>
      </w:r>
      <w:proofErr w:type="gramEnd"/>
      <w:r w:rsidR="00C87D9C" w:rsidRPr="00102E59">
        <w:rPr>
          <w:rFonts w:ascii="Arial" w:hAnsi="Arial" w:cs="Arial"/>
          <w:lang w:val="en-US"/>
        </w:rPr>
        <w:t xml:space="preserve"> available for other visitors</w:t>
      </w:r>
      <w:r w:rsidR="0002563F" w:rsidRPr="00102E59">
        <w:rPr>
          <w:rFonts w:ascii="Arial" w:hAnsi="Arial" w:cs="Arial"/>
          <w:lang w:val="en-US"/>
        </w:rPr>
        <w:t>.</w:t>
      </w:r>
    </w:p>
    <w:p w14:paraId="668922B4" w14:textId="77777777" w:rsidR="00102E59" w:rsidRPr="00102E59" w:rsidRDefault="00102E59" w:rsidP="00F6513F">
      <w:pPr>
        <w:pStyle w:val="ListParagraph"/>
        <w:rPr>
          <w:rFonts w:ascii="Arial" w:hAnsi="Arial" w:cs="Arial"/>
          <w:lang w:val="en-US"/>
        </w:rPr>
      </w:pPr>
    </w:p>
    <w:p w14:paraId="4926731E" w14:textId="3FFA1717" w:rsidR="0002563F" w:rsidRPr="00102E59" w:rsidRDefault="00A921D8" w:rsidP="00606564">
      <w:pPr>
        <w:pStyle w:val="ListParagraph"/>
        <w:numPr>
          <w:ilvl w:val="0"/>
          <w:numId w:val="15"/>
        </w:numPr>
        <w:rPr>
          <w:rFonts w:ascii="Arial" w:hAnsi="Arial" w:cs="Arial"/>
          <w:lang w:val="en-US"/>
        </w:rPr>
      </w:pPr>
      <w:r w:rsidRPr="00102E59">
        <w:rPr>
          <w:rFonts w:ascii="Arial" w:hAnsi="Arial" w:cs="Arial"/>
          <w:lang w:val="en-US"/>
        </w:rPr>
        <w:t>S</w:t>
      </w:r>
      <w:r w:rsidR="0002563F" w:rsidRPr="00102E59">
        <w:rPr>
          <w:rFonts w:ascii="Arial" w:hAnsi="Arial" w:cs="Arial"/>
          <w:lang w:val="en-US"/>
        </w:rPr>
        <w:t>hop</w:t>
      </w:r>
      <w:r w:rsidR="00626B2E" w:rsidRPr="00102E59">
        <w:rPr>
          <w:rFonts w:ascii="Arial" w:hAnsi="Arial" w:cs="Arial"/>
          <w:lang w:val="en-US"/>
        </w:rPr>
        <w:t>:</w:t>
      </w:r>
      <w:r w:rsidR="00C87D9C" w:rsidRPr="00102E59">
        <w:rPr>
          <w:rFonts w:ascii="Arial" w:hAnsi="Arial" w:cs="Arial"/>
          <w:lang w:val="en-US"/>
        </w:rPr>
        <w:br/>
      </w:r>
      <w:r w:rsidR="00C87D9C" w:rsidRPr="00102E59">
        <w:rPr>
          <w:rFonts w:ascii="Arial" w:hAnsi="Arial" w:cs="Arial"/>
          <w:lang w:val="en-US"/>
        </w:rPr>
        <w:br/>
      </w:r>
      <w:r w:rsidR="00626B2E" w:rsidRPr="00102E59">
        <w:rPr>
          <w:rFonts w:ascii="Arial" w:hAnsi="Arial" w:cs="Arial"/>
          <w:lang w:val="en-US"/>
        </w:rPr>
        <w:tab/>
      </w:r>
      <w:r w:rsidR="0002563F" w:rsidRPr="00102E59">
        <w:rPr>
          <w:rFonts w:ascii="Arial" w:hAnsi="Arial" w:cs="Arial"/>
          <w:lang w:val="en-US"/>
        </w:rPr>
        <w:t xml:space="preserve">When a certain client goes to the shop he/she </w:t>
      </w:r>
      <w:r w:rsidR="00626B2E" w:rsidRPr="00102E59">
        <w:rPr>
          <w:rFonts w:ascii="Arial" w:hAnsi="Arial" w:cs="Arial"/>
          <w:lang w:val="en-US"/>
        </w:rPr>
        <w:t>initializes</w:t>
      </w:r>
      <w:r w:rsidR="0002563F" w:rsidRPr="00102E59">
        <w:rPr>
          <w:rFonts w:ascii="Arial" w:hAnsi="Arial" w:cs="Arial"/>
          <w:lang w:val="en-US"/>
        </w:rPr>
        <w:t xml:space="preserve"> his purchase by scanning his/her chip</w:t>
      </w:r>
      <w:r w:rsidR="00626B2E" w:rsidRPr="00102E59">
        <w:rPr>
          <w:rFonts w:ascii="Arial" w:hAnsi="Arial" w:cs="Arial"/>
          <w:lang w:val="en-US"/>
        </w:rPr>
        <w:t xml:space="preserve"> first. </w:t>
      </w:r>
      <w:r w:rsidR="00FA3F9E" w:rsidRPr="00102E59">
        <w:rPr>
          <w:rFonts w:ascii="Arial" w:hAnsi="Arial" w:cs="Arial"/>
          <w:lang w:val="en-US"/>
        </w:rPr>
        <w:t xml:space="preserve">The salesperson is operating a special application for managing purchases that retrieves the necessary visitor information. </w:t>
      </w:r>
      <w:r w:rsidR="00626B2E" w:rsidRPr="00102E59">
        <w:rPr>
          <w:rFonts w:ascii="Arial" w:hAnsi="Arial" w:cs="Arial"/>
          <w:lang w:val="en-US"/>
        </w:rPr>
        <w:t>Then a visitor can choose</w:t>
      </w:r>
      <w:r w:rsidR="0002563F" w:rsidRPr="00102E59">
        <w:rPr>
          <w:rFonts w:ascii="Arial" w:hAnsi="Arial" w:cs="Arial"/>
          <w:lang w:val="en-US"/>
        </w:rPr>
        <w:t xml:space="preserve"> </w:t>
      </w:r>
      <w:r w:rsidR="00626B2E" w:rsidRPr="00102E59">
        <w:rPr>
          <w:rFonts w:ascii="Arial" w:hAnsi="Arial" w:cs="Arial"/>
          <w:lang w:val="en-US"/>
        </w:rPr>
        <w:t>the products he/she wants to buy. Once the ‘basket’ is completed and a customer has enough credits on his balance,</w:t>
      </w:r>
      <w:r w:rsidR="0002563F" w:rsidRPr="00102E59">
        <w:rPr>
          <w:rFonts w:ascii="Arial" w:hAnsi="Arial" w:cs="Arial"/>
          <w:lang w:val="en-US"/>
        </w:rPr>
        <w:t xml:space="preserve"> the </w:t>
      </w:r>
      <w:r w:rsidR="00626B2E" w:rsidRPr="00102E59">
        <w:rPr>
          <w:rFonts w:ascii="Arial" w:hAnsi="Arial" w:cs="Arial"/>
          <w:lang w:val="en-US"/>
        </w:rPr>
        <w:t>salesperson</w:t>
      </w:r>
      <w:r w:rsidR="0002563F" w:rsidRPr="00102E59">
        <w:rPr>
          <w:rFonts w:ascii="Arial" w:hAnsi="Arial" w:cs="Arial"/>
          <w:lang w:val="en-US"/>
        </w:rPr>
        <w:t xml:space="preserve"> submits</w:t>
      </w:r>
      <w:r w:rsidR="00626B2E" w:rsidRPr="00102E59">
        <w:rPr>
          <w:rFonts w:ascii="Arial" w:hAnsi="Arial" w:cs="Arial"/>
          <w:lang w:val="en-US"/>
        </w:rPr>
        <w:t xml:space="preserve"> the order. The total sum </w:t>
      </w:r>
      <w:proofErr w:type="gramStart"/>
      <w:r w:rsidR="00626B2E" w:rsidRPr="00102E59">
        <w:rPr>
          <w:rFonts w:ascii="Arial" w:hAnsi="Arial" w:cs="Arial"/>
          <w:lang w:val="en-US"/>
        </w:rPr>
        <w:t>is</w:t>
      </w:r>
      <w:r w:rsidR="0002563F" w:rsidRPr="00102E59">
        <w:rPr>
          <w:rFonts w:ascii="Arial" w:hAnsi="Arial" w:cs="Arial"/>
          <w:lang w:val="en-US"/>
        </w:rPr>
        <w:t xml:space="preserve"> </w:t>
      </w:r>
      <w:r w:rsidR="00626B2E" w:rsidRPr="00102E59">
        <w:rPr>
          <w:rFonts w:ascii="Arial" w:hAnsi="Arial" w:cs="Arial"/>
          <w:lang w:val="en-US"/>
        </w:rPr>
        <w:t>subtracted</w:t>
      </w:r>
      <w:proofErr w:type="gramEnd"/>
      <w:r w:rsidR="0002563F" w:rsidRPr="00102E59">
        <w:rPr>
          <w:rFonts w:ascii="Arial" w:hAnsi="Arial" w:cs="Arial"/>
          <w:lang w:val="en-US"/>
        </w:rPr>
        <w:t xml:space="preserve"> from the clie</w:t>
      </w:r>
      <w:r w:rsidR="00626B2E" w:rsidRPr="00102E59">
        <w:rPr>
          <w:rFonts w:ascii="Arial" w:hAnsi="Arial" w:cs="Arial"/>
          <w:lang w:val="en-US"/>
        </w:rPr>
        <w:t>n</w:t>
      </w:r>
      <w:r w:rsidR="0002563F" w:rsidRPr="00102E59">
        <w:rPr>
          <w:rFonts w:ascii="Arial" w:hAnsi="Arial" w:cs="Arial"/>
          <w:lang w:val="en-US"/>
        </w:rPr>
        <w:t>t’s account</w:t>
      </w:r>
      <w:r w:rsidR="00626B2E" w:rsidRPr="00102E59">
        <w:rPr>
          <w:rFonts w:ascii="Arial" w:hAnsi="Arial" w:cs="Arial"/>
          <w:lang w:val="en-US"/>
        </w:rPr>
        <w:t xml:space="preserve"> and the quantity of purchased goods is decreased accordingly in the records. Respective changes </w:t>
      </w:r>
      <w:proofErr w:type="gramStart"/>
      <w:r w:rsidR="00626B2E" w:rsidRPr="00102E59">
        <w:rPr>
          <w:rFonts w:ascii="Arial" w:hAnsi="Arial" w:cs="Arial"/>
          <w:lang w:val="en-US"/>
        </w:rPr>
        <w:t>are made</w:t>
      </w:r>
      <w:proofErr w:type="gramEnd"/>
      <w:r w:rsidR="00626B2E" w:rsidRPr="00102E59">
        <w:rPr>
          <w:rFonts w:ascii="Arial" w:hAnsi="Arial" w:cs="Arial"/>
          <w:lang w:val="en-US"/>
        </w:rPr>
        <w:t xml:space="preserve"> in the database</w:t>
      </w:r>
      <w:r w:rsidR="0002563F" w:rsidRPr="00102E59">
        <w:rPr>
          <w:rFonts w:ascii="Arial" w:hAnsi="Arial" w:cs="Arial"/>
          <w:lang w:val="en-US"/>
        </w:rPr>
        <w:t>.</w:t>
      </w:r>
    </w:p>
    <w:p w14:paraId="5D494395" w14:textId="77777777" w:rsidR="00626B2E" w:rsidRPr="00102E59" w:rsidRDefault="00626B2E" w:rsidP="00626B2E">
      <w:pPr>
        <w:pStyle w:val="ListParagraph"/>
        <w:rPr>
          <w:rFonts w:ascii="Arial" w:hAnsi="Arial" w:cs="Arial"/>
          <w:lang w:val="en-US"/>
        </w:rPr>
      </w:pPr>
    </w:p>
    <w:p w14:paraId="6E6A1E53" w14:textId="42F308D7" w:rsidR="00626B2E" w:rsidRPr="00102E59" w:rsidRDefault="00626B2E" w:rsidP="00606564">
      <w:pPr>
        <w:pStyle w:val="ListParagraph"/>
        <w:numPr>
          <w:ilvl w:val="0"/>
          <w:numId w:val="15"/>
        </w:numPr>
        <w:rPr>
          <w:rFonts w:ascii="Arial" w:hAnsi="Arial" w:cs="Arial"/>
          <w:lang w:val="en-US"/>
        </w:rPr>
      </w:pPr>
      <w:r w:rsidRPr="00102E59">
        <w:rPr>
          <w:rFonts w:ascii="Arial" w:hAnsi="Arial" w:cs="Arial"/>
          <w:lang w:val="en-US"/>
        </w:rPr>
        <w:t>Loaning Items:</w:t>
      </w:r>
      <w:r w:rsidRPr="00102E59">
        <w:rPr>
          <w:rFonts w:ascii="Arial" w:hAnsi="Arial" w:cs="Arial"/>
          <w:lang w:val="en-US"/>
        </w:rPr>
        <w:br/>
      </w:r>
      <w:r w:rsidRPr="00102E59">
        <w:rPr>
          <w:rFonts w:ascii="Arial" w:hAnsi="Arial" w:cs="Arial"/>
          <w:lang w:val="en-US"/>
        </w:rPr>
        <w:br/>
      </w:r>
      <w:r w:rsidRPr="00102E59">
        <w:rPr>
          <w:rFonts w:ascii="Arial" w:hAnsi="Arial" w:cs="Arial"/>
          <w:lang w:val="en-US"/>
        </w:rPr>
        <w:tab/>
        <w:t xml:space="preserve">During the festival visitors are able to loan certain items for a limited period. This </w:t>
      </w:r>
      <w:proofErr w:type="gramStart"/>
      <w:r w:rsidRPr="00102E59">
        <w:rPr>
          <w:rFonts w:ascii="Arial" w:hAnsi="Arial" w:cs="Arial"/>
          <w:lang w:val="en-US"/>
        </w:rPr>
        <w:t>can be done</w:t>
      </w:r>
      <w:proofErr w:type="gramEnd"/>
      <w:r w:rsidRPr="00102E59">
        <w:rPr>
          <w:rFonts w:ascii="Arial" w:hAnsi="Arial" w:cs="Arial"/>
          <w:lang w:val="en-US"/>
        </w:rPr>
        <w:t xml:space="preserve"> in the special booths equipped with the RFID reader. A visitor </w:t>
      </w:r>
      <w:r w:rsidR="00FA3F9E" w:rsidRPr="00102E59">
        <w:rPr>
          <w:rFonts w:ascii="Arial" w:hAnsi="Arial" w:cs="Arial"/>
          <w:lang w:val="en-US"/>
        </w:rPr>
        <w:t xml:space="preserve">first asks for an item who wants to borrow and tells for how long he intends to loan it. If this item is available at the booth, the worker scans the customer’s bracelet and via a special application activates the loan. Different pricing methods </w:t>
      </w:r>
      <w:proofErr w:type="gramStart"/>
      <w:r w:rsidR="00FA3F9E" w:rsidRPr="00102E59">
        <w:rPr>
          <w:rFonts w:ascii="Arial" w:hAnsi="Arial" w:cs="Arial"/>
          <w:lang w:val="en-US"/>
        </w:rPr>
        <w:t>can be applied</w:t>
      </w:r>
      <w:proofErr w:type="gramEnd"/>
      <w:r w:rsidR="00FA3F9E" w:rsidRPr="00102E59">
        <w:rPr>
          <w:rFonts w:ascii="Arial" w:hAnsi="Arial" w:cs="Arial"/>
          <w:lang w:val="en-US"/>
        </w:rPr>
        <w:t xml:space="preserve"> to different types of items.</w:t>
      </w:r>
    </w:p>
    <w:p w14:paraId="2B4FC59C" w14:textId="77777777" w:rsidR="00C87D9C" w:rsidRPr="00102E59" w:rsidRDefault="00C87D9C" w:rsidP="00C87D9C">
      <w:pPr>
        <w:pStyle w:val="ListParagraph"/>
        <w:rPr>
          <w:rFonts w:ascii="Arial" w:hAnsi="Arial" w:cs="Arial"/>
          <w:lang w:val="en-US"/>
        </w:rPr>
      </w:pPr>
    </w:p>
    <w:p w14:paraId="20B4BD52" w14:textId="25F3835E" w:rsidR="0002563F" w:rsidRPr="00102E59" w:rsidRDefault="0002563F" w:rsidP="008806E5">
      <w:pPr>
        <w:pStyle w:val="ListParagraph"/>
        <w:numPr>
          <w:ilvl w:val="0"/>
          <w:numId w:val="15"/>
        </w:numPr>
        <w:rPr>
          <w:rFonts w:ascii="Arial" w:hAnsi="Arial" w:cs="Arial"/>
          <w:lang w:val="en-US"/>
        </w:rPr>
      </w:pPr>
      <w:r w:rsidRPr="00102E59">
        <w:rPr>
          <w:rFonts w:ascii="Arial" w:hAnsi="Arial" w:cs="Arial"/>
          <w:lang w:val="en-US"/>
        </w:rPr>
        <w:t>Lost bracelet</w:t>
      </w:r>
      <w:r w:rsidR="00626B2E" w:rsidRPr="00102E59">
        <w:rPr>
          <w:rFonts w:ascii="Arial" w:hAnsi="Arial" w:cs="Arial"/>
          <w:lang w:val="en-US"/>
        </w:rPr>
        <w:br/>
      </w:r>
      <w:r w:rsidR="00626B2E" w:rsidRPr="00102E59">
        <w:rPr>
          <w:rFonts w:ascii="Arial" w:hAnsi="Arial" w:cs="Arial"/>
          <w:lang w:val="en-US"/>
        </w:rPr>
        <w:br/>
      </w:r>
      <w:r w:rsidR="00626B2E" w:rsidRPr="00102E59">
        <w:rPr>
          <w:rFonts w:ascii="Arial" w:hAnsi="Arial" w:cs="Arial"/>
          <w:lang w:val="en-US"/>
        </w:rPr>
        <w:tab/>
      </w:r>
      <w:r w:rsidRPr="00102E59">
        <w:rPr>
          <w:rFonts w:ascii="Arial" w:hAnsi="Arial" w:cs="Arial"/>
          <w:lang w:val="en-US"/>
        </w:rPr>
        <w:t xml:space="preserve">In </w:t>
      </w:r>
      <w:r w:rsidR="00626B2E" w:rsidRPr="00102E59">
        <w:rPr>
          <w:rFonts w:ascii="Arial" w:hAnsi="Arial" w:cs="Arial"/>
          <w:lang w:val="en-US"/>
        </w:rPr>
        <w:t>case</w:t>
      </w:r>
      <w:r w:rsidRPr="00102E59">
        <w:rPr>
          <w:rFonts w:ascii="Arial" w:hAnsi="Arial" w:cs="Arial"/>
          <w:lang w:val="en-US"/>
        </w:rPr>
        <w:t xml:space="preserve"> a client loses</w:t>
      </w:r>
      <w:r w:rsidR="00626B2E" w:rsidRPr="00102E59">
        <w:rPr>
          <w:rFonts w:ascii="Arial" w:hAnsi="Arial" w:cs="Arial"/>
          <w:lang w:val="en-US"/>
        </w:rPr>
        <w:t xml:space="preserve"> or detects a defect in</w:t>
      </w:r>
      <w:r w:rsidRPr="00102E59">
        <w:rPr>
          <w:rFonts w:ascii="Arial" w:hAnsi="Arial" w:cs="Arial"/>
          <w:lang w:val="en-US"/>
        </w:rPr>
        <w:t xml:space="preserve"> his bracelet, </w:t>
      </w:r>
      <w:r w:rsidR="00626B2E" w:rsidRPr="00102E59">
        <w:rPr>
          <w:rFonts w:ascii="Arial" w:hAnsi="Arial" w:cs="Arial"/>
          <w:lang w:val="en-US"/>
        </w:rPr>
        <w:t xml:space="preserve">he/she can go to the </w:t>
      </w:r>
      <w:r w:rsidRPr="00102E59">
        <w:rPr>
          <w:rFonts w:ascii="Arial" w:hAnsi="Arial" w:cs="Arial"/>
          <w:lang w:val="en-US"/>
        </w:rPr>
        <w:t xml:space="preserve">special </w:t>
      </w:r>
      <w:r w:rsidR="00626B2E" w:rsidRPr="00102E59">
        <w:rPr>
          <w:rFonts w:ascii="Arial" w:hAnsi="Arial" w:cs="Arial"/>
          <w:lang w:val="en-US"/>
        </w:rPr>
        <w:t xml:space="preserve">RFID-support </w:t>
      </w:r>
      <w:r w:rsidRPr="00102E59">
        <w:rPr>
          <w:rFonts w:ascii="Arial" w:hAnsi="Arial" w:cs="Arial"/>
          <w:lang w:val="en-US"/>
        </w:rPr>
        <w:t>tent</w:t>
      </w:r>
      <w:r w:rsidR="00626B2E" w:rsidRPr="00102E59">
        <w:rPr>
          <w:rFonts w:ascii="Arial" w:hAnsi="Arial" w:cs="Arial"/>
          <w:lang w:val="en-US"/>
        </w:rPr>
        <w:t>,</w:t>
      </w:r>
      <w:r w:rsidRPr="00102E59">
        <w:rPr>
          <w:rFonts w:ascii="Arial" w:hAnsi="Arial" w:cs="Arial"/>
          <w:lang w:val="en-US"/>
        </w:rPr>
        <w:t xml:space="preserve"> where a</w:t>
      </w:r>
      <w:r w:rsidR="00626B2E" w:rsidRPr="00102E59">
        <w:rPr>
          <w:rFonts w:ascii="Arial" w:hAnsi="Arial" w:cs="Arial"/>
          <w:lang w:val="en-US"/>
        </w:rPr>
        <w:t xml:space="preserve"> previous client’s bracelet </w:t>
      </w:r>
      <w:proofErr w:type="gramStart"/>
      <w:r w:rsidR="00626B2E" w:rsidRPr="00102E59">
        <w:rPr>
          <w:rFonts w:ascii="Arial" w:hAnsi="Arial" w:cs="Arial"/>
          <w:lang w:val="en-US"/>
        </w:rPr>
        <w:t>will be deactivated</w:t>
      </w:r>
      <w:proofErr w:type="gramEnd"/>
      <w:r w:rsidR="00626B2E" w:rsidRPr="00102E59">
        <w:rPr>
          <w:rFonts w:ascii="Arial" w:hAnsi="Arial" w:cs="Arial"/>
          <w:lang w:val="en-US"/>
        </w:rPr>
        <w:t xml:space="preserve"> and a</w:t>
      </w:r>
      <w:r w:rsidRPr="00102E59">
        <w:rPr>
          <w:rFonts w:ascii="Arial" w:hAnsi="Arial" w:cs="Arial"/>
          <w:lang w:val="en-US"/>
        </w:rPr>
        <w:t xml:space="preserve"> new bracelet is </w:t>
      </w:r>
      <w:r w:rsidR="00626B2E" w:rsidRPr="00102E59">
        <w:rPr>
          <w:rFonts w:ascii="Arial" w:hAnsi="Arial" w:cs="Arial"/>
          <w:lang w:val="en-US"/>
        </w:rPr>
        <w:t>to be issued</w:t>
      </w:r>
      <w:r w:rsidRPr="00102E59">
        <w:rPr>
          <w:rFonts w:ascii="Arial" w:hAnsi="Arial" w:cs="Arial"/>
          <w:lang w:val="en-US"/>
        </w:rPr>
        <w:t xml:space="preserve">. </w:t>
      </w:r>
    </w:p>
    <w:p w14:paraId="50CFAFDB" w14:textId="77777777" w:rsidR="0002563F" w:rsidRPr="00102E59" w:rsidRDefault="0002563F" w:rsidP="0002563F">
      <w:pPr>
        <w:rPr>
          <w:rFonts w:ascii="Arial" w:hAnsi="Arial" w:cs="Arial"/>
          <w:lang w:val="en-US"/>
        </w:rPr>
      </w:pPr>
      <w:r w:rsidRPr="00102E59">
        <w:rPr>
          <w:rFonts w:ascii="Arial" w:hAnsi="Arial" w:cs="Arial"/>
          <w:lang w:val="en-US"/>
        </w:rPr>
        <w:t xml:space="preserve"> </w:t>
      </w:r>
    </w:p>
    <w:p w14:paraId="2C4D7150" w14:textId="48F1FF16" w:rsidR="00FA3F9E" w:rsidRPr="00102E59" w:rsidRDefault="00620E1B" w:rsidP="00102E59">
      <w:pPr>
        <w:pStyle w:val="Heading2"/>
        <w:rPr>
          <w:rFonts w:ascii="Arial" w:hAnsi="Arial" w:cs="Arial"/>
          <w:b/>
          <w:color w:val="auto"/>
          <w:lang w:val="en-US"/>
        </w:rPr>
      </w:pPr>
      <w:bookmarkStart w:id="10" w:name="_Toc448142244"/>
      <w:r w:rsidRPr="00102E59">
        <w:rPr>
          <w:rFonts w:ascii="Arial" w:hAnsi="Arial" w:cs="Arial"/>
          <w:b/>
          <w:color w:val="auto"/>
          <w:lang w:val="en-US"/>
        </w:rPr>
        <w:t>System R</w:t>
      </w:r>
      <w:r w:rsidR="00FA3F9E" w:rsidRPr="00102E59">
        <w:rPr>
          <w:rFonts w:ascii="Arial" w:hAnsi="Arial" w:cs="Arial"/>
          <w:b/>
          <w:color w:val="auto"/>
          <w:lang w:val="en-US"/>
        </w:rPr>
        <w:t>equirements</w:t>
      </w:r>
      <w:bookmarkEnd w:id="10"/>
    </w:p>
    <w:p w14:paraId="3200C78B" w14:textId="77777777" w:rsidR="00FA3F9E" w:rsidRPr="00102E59" w:rsidRDefault="00FA3F9E" w:rsidP="00FA3F9E">
      <w:pPr>
        <w:rPr>
          <w:rFonts w:ascii="Arial" w:hAnsi="Arial" w:cs="Arial"/>
          <w:lang w:val="en-US"/>
        </w:rPr>
      </w:pPr>
    </w:p>
    <w:p w14:paraId="40E79F42" w14:textId="343A5841" w:rsidR="00620E1B" w:rsidRPr="00102E59" w:rsidRDefault="00620E1B" w:rsidP="00FA3F9E">
      <w:pPr>
        <w:rPr>
          <w:rFonts w:ascii="Arial" w:hAnsi="Arial" w:cs="Arial"/>
          <w:lang w:val="en-US"/>
        </w:rPr>
      </w:pPr>
      <w:r w:rsidRPr="00102E59">
        <w:rPr>
          <w:rFonts w:ascii="Arial" w:hAnsi="Arial" w:cs="Arial"/>
          <w:lang w:val="en-US"/>
        </w:rPr>
        <w:tab/>
        <w:t>For operating our system, the festival organization is responsible for providing the following facilities:</w:t>
      </w:r>
    </w:p>
    <w:p w14:paraId="62F3E78A" w14:textId="097FDEB9" w:rsidR="00FA3F9E" w:rsidRPr="00102E59" w:rsidRDefault="00FA3F9E" w:rsidP="00102E59">
      <w:pPr>
        <w:pStyle w:val="Heading3"/>
        <w:rPr>
          <w:rFonts w:ascii="Arial" w:hAnsi="Arial" w:cs="Arial"/>
          <w:color w:val="auto"/>
          <w:lang w:val="en-US"/>
        </w:rPr>
      </w:pPr>
      <w:bookmarkStart w:id="11" w:name="_Toc448142245"/>
      <w:r w:rsidRPr="00102E59">
        <w:rPr>
          <w:rFonts w:ascii="Arial" w:hAnsi="Arial" w:cs="Arial"/>
          <w:color w:val="auto"/>
          <w:lang w:val="en-US"/>
        </w:rPr>
        <w:t>Technology:</w:t>
      </w:r>
      <w:bookmarkEnd w:id="11"/>
      <w:r w:rsidRPr="00102E59">
        <w:rPr>
          <w:rFonts w:ascii="Arial" w:hAnsi="Arial" w:cs="Arial"/>
          <w:color w:val="auto"/>
          <w:lang w:val="en-US"/>
        </w:rPr>
        <w:t xml:space="preserve"> </w:t>
      </w:r>
    </w:p>
    <w:p w14:paraId="4A9A3FD2" w14:textId="77777777" w:rsidR="0002563F" w:rsidRPr="00102E59" w:rsidRDefault="0002563F" w:rsidP="0002563F">
      <w:pPr>
        <w:rPr>
          <w:rFonts w:ascii="Arial" w:hAnsi="Arial" w:cs="Arial"/>
          <w:lang w:val="en-US"/>
        </w:rPr>
      </w:pPr>
    </w:p>
    <w:p w14:paraId="7EBD295B" w14:textId="37155D58" w:rsidR="00A050ED" w:rsidRPr="00102E59" w:rsidRDefault="00FA3F9E" w:rsidP="00620E1B">
      <w:pPr>
        <w:pStyle w:val="ListParagraph"/>
        <w:numPr>
          <w:ilvl w:val="0"/>
          <w:numId w:val="20"/>
        </w:numPr>
        <w:rPr>
          <w:rFonts w:ascii="Arial" w:hAnsi="Arial" w:cs="Arial"/>
          <w:lang w:val="en-US"/>
        </w:rPr>
      </w:pPr>
      <w:r w:rsidRPr="00102E59">
        <w:rPr>
          <w:rFonts w:ascii="Arial" w:hAnsi="Arial" w:cs="Arial"/>
          <w:lang w:val="en-US"/>
        </w:rPr>
        <w:t xml:space="preserve">A </w:t>
      </w:r>
      <w:r w:rsidR="00A050ED" w:rsidRPr="00102E59">
        <w:rPr>
          <w:rFonts w:ascii="Arial" w:hAnsi="Arial" w:cs="Arial"/>
          <w:lang w:val="en-US"/>
        </w:rPr>
        <w:t>batch of RFID bracelets in a quantity enough for all the expected visitors with surplus of at least 75% of total quantity for exception handling.</w:t>
      </w:r>
    </w:p>
    <w:p w14:paraId="5647B841" w14:textId="14CCADFA"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Computers running at least Windows 8 OS for every facility, where an application is to be used (i.e. shops, support tents, entrance etc.)</w:t>
      </w:r>
    </w:p>
    <w:p w14:paraId="3D98C23A" w14:textId="7C12AF30" w:rsidR="00620E1B" w:rsidRPr="00102E59" w:rsidRDefault="00620E1B" w:rsidP="00620E1B">
      <w:pPr>
        <w:pStyle w:val="ListParagraph"/>
        <w:numPr>
          <w:ilvl w:val="0"/>
          <w:numId w:val="19"/>
        </w:numPr>
        <w:rPr>
          <w:rFonts w:ascii="Arial" w:hAnsi="Arial" w:cs="Arial"/>
          <w:lang w:val="en-US"/>
        </w:rPr>
      </w:pPr>
      <w:r w:rsidRPr="00102E59">
        <w:rPr>
          <w:rFonts w:ascii="Arial" w:hAnsi="Arial" w:cs="Arial"/>
          <w:lang w:val="en-US"/>
        </w:rPr>
        <w:t>All automatized mechanism such as doors, gates, etc. and integration of our software with the required hardware.</w:t>
      </w:r>
    </w:p>
    <w:p w14:paraId="710DFF0B" w14:textId="77777777" w:rsidR="00620E1B" w:rsidRPr="00102E59" w:rsidRDefault="00620E1B" w:rsidP="00620E1B">
      <w:pPr>
        <w:pStyle w:val="ListParagraph"/>
        <w:rPr>
          <w:rFonts w:ascii="Arial" w:hAnsi="Arial" w:cs="Arial"/>
          <w:lang w:val="en-US"/>
        </w:rPr>
      </w:pPr>
    </w:p>
    <w:p w14:paraId="369FC4E9" w14:textId="3D5878AD" w:rsidR="00620E1B" w:rsidRPr="00102E59" w:rsidRDefault="00620E1B" w:rsidP="00102E59">
      <w:pPr>
        <w:pStyle w:val="Heading3"/>
        <w:rPr>
          <w:rFonts w:ascii="Arial" w:hAnsi="Arial" w:cs="Arial"/>
          <w:color w:val="auto"/>
          <w:lang w:val="en-US"/>
        </w:rPr>
      </w:pPr>
      <w:bookmarkStart w:id="12" w:name="_Toc448142246"/>
      <w:r w:rsidRPr="00102E59">
        <w:rPr>
          <w:rFonts w:ascii="Arial" w:hAnsi="Arial" w:cs="Arial"/>
          <w:color w:val="auto"/>
          <w:lang w:val="en-US"/>
        </w:rPr>
        <w:t>General:</w:t>
      </w:r>
      <w:bookmarkEnd w:id="12"/>
      <w:r w:rsidRPr="00102E59">
        <w:rPr>
          <w:rFonts w:ascii="Arial" w:hAnsi="Arial" w:cs="Arial"/>
          <w:color w:val="auto"/>
          <w:lang w:val="en-US"/>
        </w:rPr>
        <w:t xml:space="preserve"> </w:t>
      </w:r>
    </w:p>
    <w:p w14:paraId="061A4E22" w14:textId="77777777" w:rsidR="00620E1B" w:rsidRPr="00102E59" w:rsidRDefault="00620E1B" w:rsidP="00620E1B">
      <w:pPr>
        <w:rPr>
          <w:rFonts w:ascii="Arial" w:hAnsi="Arial" w:cs="Arial"/>
          <w:lang w:val="en-US"/>
        </w:rPr>
      </w:pPr>
    </w:p>
    <w:p w14:paraId="3A341431" w14:textId="67ADB3E9" w:rsidR="00620E1B" w:rsidRPr="00102E59" w:rsidRDefault="00620E1B" w:rsidP="00620E1B">
      <w:pPr>
        <w:pStyle w:val="ListParagraph"/>
        <w:numPr>
          <w:ilvl w:val="0"/>
          <w:numId w:val="21"/>
        </w:numPr>
        <w:rPr>
          <w:rFonts w:ascii="Arial" w:hAnsi="Arial" w:cs="Arial"/>
          <w:lang w:val="en-US"/>
        </w:rPr>
      </w:pPr>
      <w:r w:rsidRPr="00102E59">
        <w:rPr>
          <w:rFonts w:ascii="Arial" w:hAnsi="Arial" w:cs="Arial"/>
          <w:lang w:val="en-US"/>
        </w:rPr>
        <w:t>The personnel</w:t>
      </w:r>
    </w:p>
    <w:p w14:paraId="0DDBF273" w14:textId="4B1C0833" w:rsidR="00620E1B" w:rsidRPr="00102E59" w:rsidRDefault="00474E96" w:rsidP="00620E1B">
      <w:pPr>
        <w:pStyle w:val="ListParagraph"/>
        <w:numPr>
          <w:ilvl w:val="0"/>
          <w:numId w:val="21"/>
        </w:numPr>
        <w:rPr>
          <w:rFonts w:ascii="Arial" w:hAnsi="Arial" w:cs="Arial"/>
          <w:lang w:val="en-US"/>
        </w:rPr>
      </w:pPr>
      <w:r w:rsidRPr="00102E59">
        <w:rPr>
          <w:rFonts w:ascii="Arial" w:hAnsi="Arial" w:cs="Arial"/>
          <w:lang w:val="en-US"/>
        </w:rPr>
        <w:t>A bank of client’s choice to carry out all monetary operations</w:t>
      </w:r>
    </w:p>
    <w:p w14:paraId="36DBEE91" w14:textId="602B37C5" w:rsidR="00AD793D" w:rsidRPr="00C0582D" w:rsidRDefault="00474E96" w:rsidP="005630E5">
      <w:pPr>
        <w:pStyle w:val="ListParagraph"/>
        <w:numPr>
          <w:ilvl w:val="0"/>
          <w:numId w:val="21"/>
        </w:numPr>
        <w:rPr>
          <w:rFonts w:ascii="Arial" w:eastAsiaTheme="majorEastAsia" w:hAnsi="Arial" w:cs="Arial"/>
          <w:b/>
          <w:sz w:val="32"/>
          <w:szCs w:val="32"/>
          <w:lang w:val="en-US"/>
        </w:rPr>
      </w:pPr>
      <w:r w:rsidRPr="00C0582D">
        <w:rPr>
          <w:rFonts w:ascii="Arial" w:hAnsi="Arial" w:cs="Arial"/>
          <w:lang w:val="en-US"/>
        </w:rPr>
        <w:t>Lineup and performance management services or software</w:t>
      </w:r>
      <w:r w:rsidR="00AD793D" w:rsidRPr="00C0582D">
        <w:rPr>
          <w:rFonts w:ascii="Arial" w:hAnsi="Arial" w:cs="Arial"/>
          <w:b/>
          <w:lang w:val="en-US"/>
        </w:rPr>
        <w:br w:type="page"/>
      </w:r>
    </w:p>
    <w:p w14:paraId="528D5D5B" w14:textId="282F3A4A" w:rsidR="00D605F6" w:rsidRPr="00102E59" w:rsidRDefault="00E615D0" w:rsidP="00D605F6">
      <w:pPr>
        <w:pStyle w:val="Heading1"/>
        <w:rPr>
          <w:rFonts w:ascii="Arial" w:hAnsi="Arial" w:cs="Arial"/>
          <w:b/>
          <w:color w:val="auto"/>
          <w:lang w:val="en-US"/>
        </w:rPr>
      </w:pPr>
      <w:bookmarkStart w:id="13" w:name="_Toc448142247"/>
      <w:r w:rsidRPr="00102E59">
        <w:rPr>
          <w:rFonts w:ascii="Arial" w:hAnsi="Arial" w:cs="Arial"/>
          <w:b/>
          <w:color w:val="auto"/>
          <w:lang w:val="en-US"/>
        </w:rPr>
        <w:lastRenderedPageBreak/>
        <w:t>Processes</w:t>
      </w:r>
      <w:bookmarkEnd w:id="13"/>
    </w:p>
    <w:p w14:paraId="4056542C" w14:textId="77777777" w:rsidR="00E615D0" w:rsidRPr="00102E59" w:rsidRDefault="00E615D0" w:rsidP="00E615D0">
      <w:pPr>
        <w:rPr>
          <w:rFonts w:ascii="Arial" w:hAnsi="Arial" w:cs="Arial"/>
          <w:lang w:val="en-US"/>
        </w:rPr>
      </w:pPr>
    </w:p>
    <w:p w14:paraId="0240D803" w14:textId="204909BE" w:rsidR="00920A47" w:rsidRPr="00102E59" w:rsidRDefault="00102E59" w:rsidP="00920A47">
      <w:pPr>
        <w:pStyle w:val="Heading2"/>
        <w:rPr>
          <w:rFonts w:ascii="Arial" w:hAnsi="Arial" w:cs="Arial"/>
          <w:b/>
          <w:color w:val="auto"/>
          <w:lang w:val="en-US"/>
        </w:rPr>
      </w:pPr>
      <w:bookmarkStart w:id="14" w:name="_Toc448142248"/>
      <w:r>
        <w:rPr>
          <w:rFonts w:ascii="Arial" w:hAnsi="Arial" w:cs="Arial"/>
          <w:b/>
          <w:color w:val="auto"/>
          <w:lang w:val="en-US"/>
        </w:rPr>
        <w:t>Applications</w:t>
      </w:r>
      <w:r w:rsidR="00920A47" w:rsidRPr="00102E59">
        <w:rPr>
          <w:rFonts w:ascii="Arial" w:hAnsi="Arial" w:cs="Arial"/>
          <w:b/>
          <w:color w:val="auto"/>
          <w:lang w:val="en-US"/>
        </w:rPr>
        <w:t>:</w:t>
      </w:r>
      <w:bookmarkEnd w:id="14"/>
      <w:r w:rsidR="00920A47" w:rsidRPr="00102E59">
        <w:rPr>
          <w:rFonts w:ascii="Arial" w:hAnsi="Arial" w:cs="Arial"/>
          <w:b/>
          <w:color w:val="auto"/>
          <w:lang w:val="en-US"/>
        </w:rPr>
        <w:t xml:space="preserve"> </w:t>
      </w:r>
    </w:p>
    <w:p w14:paraId="65BB80C2" w14:textId="77777777" w:rsidR="00920A47" w:rsidRPr="00102E59" w:rsidRDefault="00920A47" w:rsidP="00E615D0">
      <w:pPr>
        <w:rPr>
          <w:rFonts w:ascii="Arial" w:hAnsi="Arial" w:cs="Arial"/>
          <w:lang w:val="en-US"/>
        </w:rPr>
      </w:pPr>
    </w:p>
    <w:p w14:paraId="65477ADA" w14:textId="77CC3CDF" w:rsidR="00920A47" w:rsidRPr="00102E59" w:rsidRDefault="00920A47" w:rsidP="00E615D0">
      <w:pPr>
        <w:rPr>
          <w:rFonts w:ascii="Arial" w:hAnsi="Arial" w:cs="Arial"/>
          <w:lang w:val="en-US"/>
        </w:rPr>
      </w:pPr>
      <w:r w:rsidRPr="00102E59">
        <w:rPr>
          <w:rFonts w:ascii="Arial" w:hAnsi="Arial" w:cs="Arial"/>
          <w:lang w:val="en-US"/>
        </w:rPr>
        <w:t xml:space="preserve">This section covers the </w:t>
      </w:r>
      <w:r w:rsidR="00F55EED">
        <w:rPr>
          <w:rFonts w:ascii="Arial" w:hAnsi="Arial" w:cs="Arial"/>
          <w:lang w:val="en-US"/>
        </w:rPr>
        <w:t xml:space="preserve">general </w:t>
      </w:r>
      <w:r w:rsidRPr="00102E59">
        <w:rPr>
          <w:rFonts w:ascii="Arial" w:hAnsi="Arial" w:cs="Arial"/>
          <w:lang w:val="en-US"/>
        </w:rPr>
        <w:t>processes and operations that occur at the entranc</w:t>
      </w:r>
      <w:r w:rsidR="00F55EED">
        <w:rPr>
          <w:rFonts w:ascii="Arial" w:hAnsi="Arial" w:cs="Arial"/>
          <w:lang w:val="en-US"/>
        </w:rPr>
        <w:t xml:space="preserve">e and during the festival days. </w:t>
      </w:r>
      <w:r w:rsidRPr="00102E59">
        <w:rPr>
          <w:rFonts w:ascii="Arial" w:hAnsi="Arial" w:cs="Arial"/>
          <w:lang w:val="en-US"/>
        </w:rPr>
        <w:t xml:space="preserve">They involve the interaction of visitors with the facilities present at the event. </w:t>
      </w:r>
      <w:r w:rsidR="00F55EED">
        <w:rPr>
          <w:rFonts w:ascii="Arial" w:hAnsi="Arial" w:cs="Arial"/>
          <w:lang w:val="en-US"/>
        </w:rPr>
        <w:t xml:space="preserve">Some of them require additional software to </w:t>
      </w:r>
      <w:proofErr w:type="gramStart"/>
      <w:r w:rsidR="00F55EED">
        <w:rPr>
          <w:rFonts w:ascii="Arial" w:hAnsi="Arial" w:cs="Arial"/>
          <w:lang w:val="en-US"/>
        </w:rPr>
        <w:t>be carried out</w:t>
      </w:r>
      <w:proofErr w:type="gramEnd"/>
      <w:r w:rsidR="00F55EED">
        <w:rPr>
          <w:rFonts w:ascii="Arial" w:hAnsi="Arial" w:cs="Arial"/>
          <w:lang w:val="en-US"/>
        </w:rPr>
        <w:t>.</w:t>
      </w:r>
    </w:p>
    <w:p w14:paraId="53D8D4C4" w14:textId="1F45A6DC" w:rsidR="005966E2" w:rsidRPr="00102E59" w:rsidRDefault="005966E2" w:rsidP="00E615D0">
      <w:pPr>
        <w:rPr>
          <w:rFonts w:ascii="Arial" w:hAnsi="Arial" w:cs="Arial"/>
          <w:lang w:val="en-US"/>
        </w:rPr>
      </w:pPr>
      <w:r w:rsidRPr="00102E59">
        <w:rPr>
          <w:rFonts w:ascii="Arial" w:hAnsi="Arial" w:cs="Arial"/>
          <w:lang w:val="en-US"/>
        </w:rPr>
        <w:t>Below is the flowchart showing all the possible operations.</w:t>
      </w:r>
    </w:p>
    <w:p w14:paraId="5C69B085" w14:textId="03A8A87A" w:rsidR="00920A47" w:rsidRPr="00102E59" w:rsidRDefault="00AD793D" w:rsidP="005966E2">
      <w:pPr>
        <w:ind w:left="1416"/>
        <w:rPr>
          <w:rFonts w:ascii="Arial" w:hAnsi="Arial" w:cs="Arial"/>
          <w:lang w:val="en-US"/>
        </w:rPr>
      </w:pPr>
      <w:r w:rsidRPr="00102E59">
        <w:rPr>
          <w:rFonts w:ascii="Arial" w:hAnsi="Arial" w:cs="Arial"/>
          <w:lang w:val="en-US"/>
        </w:rPr>
        <w:pict w14:anchorId="67210C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87pt;height:590.25pt;mso-left-percent:-10001;mso-top-percent:-10001;mso-position-horizontal:absolute;mso-position-horizontal-relative:char;mso-position-vertical:absolute;mso-position-vertical-relative:line;mso-left-percent:-10001;mso-top-percent:-10001">
            <v:imagedata r:id="rId9" o:title="EventProcesses(byAtanas)"/>
          </v:shape>
        </w:pict>
      </w:r>
    </w:p>
    <w:p w14:paraId="372CA32E" w14:textId="77777777" w:rsidR="005966E2" w:rsidRPr="00102E59" w:rsidRDefault="005966E2" w:rsidP="00E615D0">
      <w:pPr>
        <w:rPr>
          <w:rFonts w:ascii="Arial" w:hAnsi="Arial" w:cs="Arial"/>
          <w:lang w:val="en-US"/>
        </w:rPr>
      </w:pPr>
      <w:r w:rsidRPr="00102E59">
        <w:rPr>
          <w:rFonts w:ascii="Arial" w:hAnsi="Arial" w:cs="Arial"/>
          <w:lang w:val="en-US"/>
        </w:rPr>
        <w:lastRenderedPageBreak/>
        <w:t>It includes purchasing products at the shops, attending the activities, loaning and returning items and RFID management.</w:t>
      </w:r>
    </w:p>
    <w:p w14:paraId="4E1F0B9B" w14:textId="5F597D10" w:rsidR="005966E2" w:rsidRPr="00102E59" w:rsidRDefault="005966E2" w:rsidP="00E615D0">
      <w:pPr>
        <w:rPr>
          <w:rFonts w:ascii="Arial" w:hAnsi="Arial" w:cs="Arial"/>
          <w:lang w:val="en-US"/>
        </w:rPr>
      </w:pPr>
      <w:r w:rsidRPr="00102E59">
        <w:rPr>
          <w:rFonts w:ascii="Arial" w:hAnsi="Arial" w:cs="Arial"/>
          <w:lang w:val="en-US"/>
        </w:rPr>
        <w:t xml:space="preserve">These </w:t>
      </w:r>
      <w:r w:rsidR="00C61CE7">
        <w:rPr>
          <w:rFonts w:ascii="Arial" w:hAnsi="Arial" w:cs="Arial"/>
          <w:lang w:val="en-US"/>
        </w:rPr>
        <w:t xml:space="preserve">two </w:t>
      </w:r>
      <w:r w:rsidRPr="00102E59">
        <w:rPr>
          <w:rFonts w:ascii="Arial" w:hAnsi="Arial" w:cs="Arial"/>
          <w:lang w:val="en-US"/>
        </w:rPr>
        <w:t>flowcharts demonstrate the processes of assigning new/deactivating previous visitor RFIDs.</w:t>
      </w:r>
      <w:r w:rsidRPr="00102E59">
        <w:rPr>
          <w:rFonts w:ascii="Arial" w:hAnsi="Arial" w:cs="Arial"/>
          <w:lang w:val="en-US"/>
        </w:rPr>
        <w:br/>
      </w:r>
      <w:r w:rsidRPr="00102E59">
        <w:rPr>
          <w:rFonts w:ascii="Arial" w:hAnsi="Arial" w:cs="Arial"/>
          <w:lang w:val="en-US"/>
        </w:rPr>
        <w:br/>
      </w:r>
      <w:r w:rsidR="00AD793D" w:rsidRPr="00102E59">
        <w:rPr>
          <w:rFonts w:ascii="Arial" w:hAnsi="Arial" w:cs="Arial"/>
          <w:lang w:val="en-US"/>
        </w:rPr>
        <w:pict w14:anchorId="3AD7C302">
          <v:shape id="_x0000_i1025" type="#_x0000_t75" style="width:554.25pt;height:363.75pt">
            <v:imagedata r:id="rId10" o:title="EventProcesses(byAtanas)RFID"/>
          </v:shape>
        </w:pict>
      </w:r>
    </w:p>
    <w:p w14:paraId="4F088A3D" w14:textId="401ED2E9" w:rsidR="005966E2" w:rsidRPr="00102E59" w:rsidRDefault="005966E2" w:rsidP="00E615D0">
      <w:pPr>
        <w:rPr>
          <w:rFonts w:ascii="Arial" w:hAnsi="Arial" w:cs="Arial"/>
          <w:lang w:val="en-US"/>
        </w:rPr>
      </w:pPr>
      <w:r w:rsidRPr="00102E59">
        <w:rPr>
          <w:rFonts w:ascii="Arial" w:hAnsi="Arial" w:cs="Arial"/>
          <w:lang w:val="en-US"/>
        </w:rPr>
        <w:t>On the next page is the flowchart showing the process of issuing the bracelets with RFID chips to the visitors.</w:t>
      </w:r>
    </w:p>
    <w:p w14:paraId="6EF40222" w14:textId="2172273C" w:rsidR="005966E2" w:rsidRPr="00102E59" w:rsidRDefault="005966E2" w:rsidP="00E615D0">
      <w:pPr>
        <w:rPr>
          <w:rFonts w:ascii="Arial" w:hAnsi="Arial" w:cs="Arial"/>
          <w:lang w:val="en-US"/>
        </w:rPr>
      </w:pPr>
      <w:r w:rsidRPr="00102E59">
        <w:rPr>
          <w:rFonts w:ascii="Arial" w:hAnsi="Arial" w:cs="Arial"/>
          <w:lang w:val="en-US"/>
        </w:rPr>
        <w:t xml:space="preserve">Visitors have two options of receiving the RFID bracelets: </w:t>
      </w:r>
    </w:p>
    <w:p w14:paraId="7714E5F5" w14:textId="6C241AF3" w:rsidR="005966E2" w:rsidRPr="00102E59" w:rsidRDefault="005966E2"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pay a basic price for the bracelet and obtain them directly at the entrance.</w:t>
      </w:r>
      <w:r w:rsidRPr="00102E59">
        <w:rPr>
          <w:rFonts w:ascii="Arial" w:hAnsi="Arial" w:cs="Arial"/>
          <w:lang w:val="en-US"/>
        </w:rPr>
        <w:br/>
        <w:t>The bracelets will be issued at the special booths, were one has to prove his identity and receive the bracelet he paid for.</w:t>
      </w:r>
      <w:r w:rsidRPr="00102E59">
        <w:rPr>
          <w:rFonts w:ascii="Arial" w:hAnsi="Arial" w:cs="Arial"/>
          <w:lang w:val="en-US"/>
        </w:rPr>
        <w:br/>
        <w:t xml:space="preserve">The worker will take an </w:t>
      </w:r>
      <w:r w:rsidR="00E767FC" w:rsidRPr="00102E59">
        <w:rPr>
          <w:rFonts w:ascii="Arial" w:hAnsi="Arial" w:cs="Arial"/>
          <w:lang w:val="en-US"/>
        </w:rPr>
        <w:t xml:space="preserve">available </w:t>
      </w:r>
      <w:r w:rsidRPr="00102E59">
        <w:rPr>
          <w:rFonts w:ascii="Arial" w:hAnsi="Arial" w:cs="Arial"/>
          <w:lang w:val="en-US"/>
        </w:rPr>
        <w:t xml:space="preserve">bracelet and create a new entry by </w:t>
      </w:r>
      <w:r w:rsidR="00E767FC" w:rsidRPr="00102E59">
        <w:rPr>
          <w:rFonts w:ascii="Arial" w:hAnsi="Arial" w:cs="Arial"/>
          <w:lang w:val="en-US"/>
        </w:rPr>
        <w:t>assigning it to the visitor.</w:t>
      </w:r>
      <w:r w:rsidR="00E767FC" w:rsidRPr="00102E59">
        <w:rPr>
          <w:rFonts w:ascii="Arial" w:hAnsi="Arial" w:cs="Arial"/>
          <w:lang w:val="en-US"/>
        </w:rPr>
        <w:br/>
        <w:t>The same booths will serve as a place to settle troubles and exceptional occasions such as lost and forgotten bracelets, bracelet failures and defects and others.</w:t>
      </w:r>
    </w:p>
    <w:p w14:paraId="4B657945" w14:textId="56DEAB06" w:rsidR="00E767FC" w:rsidRPr="00102E59" w:rsidRDefault="00E767FC" w:rsidP="00E767FC">
      <w:pPr>
        <w:pStyle w:val="ListParagraph"/>
        <w:numPr>
          <w:ilvl w:val="0"/>
          <w:numId w:val="14"/>
        </w:numPr>
        <w:spacing w:line="276" w:lineRule="auto"/>
        <w:rPr>
          <w:rFonts w:ascii="Arial" w:hAnsi="Arial" w:cs="Arial"/>
          <w:lang w:val="en-US"/>
        </w:rPr>
      </w:pPr>
      <w:r w:rsidRPr="00102E59">
        <w:rPr>
          <w:rFonts w:ascii="Arial" w:hAnsi="Arial" w:cs="Arial"/>
          <w:lang w:val="en-US"/>
        </w:rPr>
        <w:t>Visitors can also can pay an extra amount and receive a preassigned bracelet via physical mail in form of a parcel.</w:t>
      </w:r>
      <w:r w:rsidRPr="00102E59">
        <w:rPr>
          <w:rFonts w:ascii="Arial" w:hAnsi="Arial" w:cs="Arial"/>
          <w:lang w:val="en-US"/>
        </w:rPr>
        <w:br/>
        <w:t xml:space="preserve">In this case, the visitor will not have to undergo the procedure of issuing the bracelets, but can rather access the festival grounds directly upon arrival. </w:t>
      </w:r>
      <w:r w:rsidRPr="00102E59">
        <w:rPr>
          <w:rFonts w:ascii="Arial" w:hAnsi="Arial" w:cs="Arial"/>
          <w:lang w:val="en-US"/>
        </w:rPr>
        <w:br/>
      </w:r>
    </w:p>
    <w:p w14:paraId="261F6CDA" w14:textId="3925075F" w:rsidR="00E767FC" w:rsidRPr="00102E59" w:rsidRDefault="00E767FC" w:rsidP="00E767FC">
      <w:pPr>
        <w:pStyle w:val="ListParagraph"/>
        <w:spacing w:line="276" w:lineRule="auto"/>
        <w:ind w:left="0"/>
        <w:rPr>
          <w:rFonts w:ascii="Arial" w:hAnsi="Arial" w:cs="Arial"/>
          <w:lang w:val="en-US"/>
        </w:rPr>
      </w:pPr>
      <w:r w:rsidRPr="00102E59">
        <w:rPr>
          <w:rFonts w:ascii="Arial" w:hAnsi="Arial" w:cs="Arial"/>
          <w:lang w:val="en-US"/>
        </w:rPr>
        <w:t>For the two options, there will be two different queues in order to speed up the entrance.</w:t>
      </w:r>
    </w:p>
    <w:p w14:paraId="2C3B2736" w14:textId="216B4007" w:rsidR="00783C2E" w:rsidRDefault="005966E2" w:rsidP="00783C2E">
      <w:pPr>
        <w:rPr>
          <w:rFonts w:ascii="Arial" w:hAnsi="Arial" w:cs="Arial"/>
          <w:b/>
          <w:lang w:val="en-US"/>
        </w:rPr>
      </w:pPr>
      <w:r w:rsidRPr="00102E59">
        <w:rPr>
          <w:rFonts w:ascii="Arial" w:hAnsi="Arial" w:cs="Arial"/>
          <w:noProof/>
          <w:lang w:eastAsia="ru-RU"/>
        </w:rPr>
        <w:lastRenderedPageBreak/>
        <w:drawing>
          <wp:inline distT="0" distB="0" distL="0" distR="0" wp14:anchorId="7A009954" wp14:editId="59D43BC3">
            <wp:extent cx="8067877" cy="7024536"/>
            <wp:effectExtent l="7303" t="0" r="0" b="0"/>
            <wp:docPr id="2" name="Picture 2" descr="C:\Users\Dmitry\AppData\Local\Microsoft\Windows\INetCache\Content.Word\WsInteractionMapB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mitry\AppData\Local\Microsoft\Windows\INetCache\Content.Word\WsInteractionMapBrac.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83" r="10703"/>
                    <a:stretch/>
                  </pic:blipFill>
                  <pic:spPr bwMode="auto">
                    <a:xfrm rot="16200000">
                      <a:off x="0" y="0"/>
                      <a:ext cx="8073060" cy="7029049"/>
                    </a:xfrm>
                    <a:prstGeom prst="rect">
                      <a:avLst/>
                    </a:prstGeom>
                    <a:noFill/>
                    <a:ln>
                      <a:noFill/>
                    </a:ln>
                    <a:extLst>
                      <a:ext uri="{53640926-AAD7-44D8-BBD7-CCE9431645EC}">
                        <a14:shadowObscured xmlns:a14="http://schemas.microsoft.com/office/drawing/2010/main"/>
                      </a:ext>
                    </a:extLst>
                  </pic:spPr>
                </pic:pic>
              </a:graphicData>
            </a:graphic>
          </wp:inline>
        </w:drawing>
      </w:r>
    </w:p>
    <w:p w14:paraId="3F85B313" w14:textId="77777777" w:rsidR="00783C2E" w:rsidRDefault="00783C2E">
      <w:pPr>
        <w:rPr>
          <w:rFonts w:ascii="Arial" w:eastAsiaTheme="majorEastAsia" w:hAnsi="Arial" w:cs="Arial"/>
          <w:b/>
          <w:sz w:val="26"/>
          <w:szCs w:val="26"/>
          <w:lang w:val="en-US"/>
        </w:rPr>
      </w:pPr>
      <w:r>
        <w:rPr>
          <w:rFonts w:ascii="Arial" w:hAnsi="Arial" w:cs="Arial"/>
          <w:b/>
          <w:lang w:val="en-US"/>
        </w:rPr>
        <w:br w:type="page"/>
      </w:r>
    </w:p>
    <w:p w14:paraId="0D266351" w14:textId="26F5D1FE" w:rsidR="00E615D0" w:rsidRPr="00102E59" w:rsidRDefault="00E615D0" w:rsidP="00E615D0">
      <w:pPr>
        <w:pStyle w:val="Heading2"/>
        <w:rPr>
          <w:rFonts w:ascii="Arial" w:hAnsi="Arial" w:cs="Arial"/>
          <w:b/>
          <w:color w:val="auto"/>
          <w:lang w:val="en-US"/>
        </w:rPr>
      </w:pPr>
      <w:bookmarkStart w:id="15" w:name="_Toc448142249"/>
      <w:r w:rsidRPr="00102E59">
        <w:rPr>
          <w:rFonts w:ascii="Arial" w:hAnsi="Arial" w:cs="Arial"/>
          <w:b/>
          <w:color w:val="auto"/>
          <w:lang w:val="en-US"/>
        </w:rPr>
        <w:lastRenderedPageBreak/>
        <w:t>Website:</w:t>
      </w:r>
      <w:bookmarkEnd w:id="15"/>
      <w:r w:rsidRPr="00102E59">
        <w:rPr>
          <w:rFonts w:ascii="Arial" w:hAnsi="Arial" w:cs="Arial"/>
          <w:b/>
          <w:color w:val="auto"/>
          <w:lang w:val="en-US"/>
        </w:rPr>
        <w:t xml:space="preserve"> </w:t>
      </w:r>
    </w:p>
    <w:p w14:paraId="38A33E23" w14:textId="77777777" w:rsidR="00E615D0" w:rsidRPr="00102E59" w:rsidRDefault="003E4786">
      <w:pPr>
        <w:rPr>
          <w:rFonts w:ascii="Arial" w:hAnsi="Arial" w:cs="Arial"/>
          <w:lang w:val="en-US"/>
        </w:rPr>
      </w:pPr>
      <w:r w:rsidRPr="00102E59">
        <w:rPr>
          <w:rFonts w:ascii="Arial" w:hAnsi="Arial" w:cs="Arial"/>
          <w:lang w:val="en-US"/>
        </w:rPr>
        <w:tab/>
      </w:r>
    </w:p>
    <w:p w14:paraId="5B3AB193" w14:textId="1FA97803" w:rsidR="00E615D0" w:rsidRPr="00102E59" w:rsidRDefault="00E615D0">
      <w:pPr>
        <w:rPr>
          <w:rFonts w:ascii="Arial" w:hAnsi="Arial" w:cs="Arial"/>
          <w:lang w:val="en-US"/>
        </w:rPr>
      </w:pPr>
      <w:r w:rsidRPr="00102E59">
        <w:rPr>
          <w:rFonts w:ascii="Arial" w:hAnsi="Arial" w:cs="Arial"/>
          <w:lang w:val="en-US"/>
        </w:rPr>
        <w:tab/>
        <w:t>The website serves as a unified system providing the functionality of purchasing tickets, reserving the camping spots, tracking personal status and managing the balance for visitors.</w:t>
      </w:r>
      <w:r w:rsidR="00517031" w:rsidRPr="00102E59">
        <w:rPr>
          <w:rFonts w:ascii="Arial" w:hAnsi="Arial" w:cs="Arial"/>
          <w:lang w:val="en-US"/>
        </w:rPr>
        <w:t xml:space="preserve"> More information</w:t>
      </w:r>
      <w:r w:rsidR="00920A47" w:rsidRPr="00102E59">
        <w:rPr>
          <w:rFonts w:ascii="Arial" w:hAnsi="Arial" w:cs="Arial"/>
          <w:lang w:val="en-US"/>
        </w:rPr>
        <w:t xml:space="preserve"> concerning the design and appearance of the </w:t>
      </w:r>
      <w:proofErr w:type="spellStart"/>
      <w:r w:rsidR="00920A47" w:rsidRPr="00102E59">
        <w:rPr>
          <w:rFonts w:ascii="Arial" w:hAnsi="Arial" w:cs="Arial"/>
          <w:lang w:val="en-US"/>
        </w:rPr>
        <w:t>webiste</w:t>
      </w:r>
      <w:proofErr w:type="spellEnd"/>
      <w:r w:rsidR="00517031" w:rsidRPr="00102E59">
        <w:rPr>
          <w:rFonts w:ascii="Arial" w:hAnsi="Arial" w:cs="Arial"/>
          <w:lang w:val="en-US"/>
        </w:rPr>
        <w:t xml:space="preserve"> is to </w:t>
      </w:r>
      <w:proofErr w:type="gramStart"/>
      <w:r w:rsidR="00517031" w:rsidRPr="00102E59">
        <w:rPr>
          <w:rFonts w:ascii="Arial" w:hAnsi="Arial" w:cs="Arial"/>
          <w:lang w:val="en-US"/>
        </w:rPr>
        <w:t>be found</w:t>
      </w:r>
      <w:proofErr w:type="gramEnd"/>
      <w:r w:rsidR="00517031" w:rsidRPr="00102E59">
        <w:rPr>
          <w:rFonts w:ascii="Arial" w:hAnsi="Arial" w:cs="Arial"/>
          <w:lang w:val="en-US"/>
        </w:rPr>
        <w:t xml:space="preserve"> in the website design document.</w:t>
      </w:r>
    </w:p>
    <w:p w14:paraId="25A29D06" w14:textId="77777777" w:rsidR="00517031" w:rsidRPr="00102E59" w:rsidRDefault="00517031">
      <w:pPr>
        <w:rPr>
          <w:rFonts w:ascii="Arial" w:hAnsi="Arial" w:cs="Arial"/>
          <w:lang w:val="en-US"/>
        </w:rPr>
      </w:pPr>
      <w:r w:rsidRPr="00102E59">
        <w:rPr>
          <w:rFonts w:ascii="Arial" w:hAnsi="Arial" w:cs="Arial"/>
          <w:lang w:val="en-US"/>
        </w:rPr>
        <w:t>Below is the festival website sitemap.</w:t>
      </w:r>
    </w:p>
    <w:p w14:paraId="19500E7A" w14:textId="6A6EAF2B" w:rsidR="00517031" w:rsidRPr="00102E59" w:rsidRDefault="00470BC0">
      <w:pPr>
        <w:rPr>
          <w:rFonts w:ascii="Arial" w:hAnsi="Arial" w:cs="Arial"/>
          <w:lang w:val="en-US"/>
        </w:rPr>
      </w:pPr>
      <w:r w:rsidRPr="00102E59">
        <w:rPr>
          <w:rFonts w:ascii="Arial" w:hAnsi="Arial" w:cs="Arial"/>
          <w:lang w:val="en-US"/>
        </w:rPr>
        <w:pict w14:anchorId="39793037">
          <v:shape id="_x0000_i1026" type="#_x0000_t75" style="width:273pt;height:254.25pt">
            <v:imagedata r:id="rId12" o:title="Sitemap"/>
          </v:shape>
        </w:pict>
      </w:r>
    </w:p>
    <w:p w14:paraId="50D9C809" w14:textId="70A9FABE" w:rsidR="00E615D0" w:rsidRPr="00102E59" w:rsidRDefault="00E615D0">
      <w:pPr>
        <w:rPr>
          <w:rFonts w:ascii="Arial" w:hAnsi="Arial" w:cs="Arial"/>
          <w:lang w:val="en-US"/>
        </w:rPr>
      </w:pPr>
      <w:r w:rsidRPr="00102E59">
        <w:rPr>
          <w:rFonts w:ascii="Arial" w:hAnsi="Arial" w:cs="Arial"/>
          <w:lang w:val="en-US"/>
        </w:rPr>
        <w:t xml:space="preserve">Below is the </w:t>
      </w:r>
      <w:r w:rsidR="00517031" w:rsidRPr="00102E59">
        <w:rPr>
          <w:rFonts w:ascii="Arial" w:hAnsi="Arial" w:cs="Arial"/>
          <w:lang w:val="en-US"/>
        </w:rPr>
        <w:t xml:space="preserve">extended </w:t>
      </w:r>
      <w:r w:rsidRPr="00102E59">
        <w:rPr>
          <w:rFonts w:ascii="Arial" w:hAnsi="Arial" w:cs="Arial"/>
          <w:lang w:val="en-US"/>
        </w:rPr>
        <w:t xml:space="preserve">functional sitemap, depicting main </w:t>
      </w:r>
      <w:r w:rsidR="00517031" w:rsidRPr="00102E59">
        <w:rPr>
          <w:rFonts w:ascii="Arial" w:hAnsi="Arial" w:cs="Arial"/>
          <w:lang w:val="en-US"/>
        </w:rPr>
        <w:t>procedures.</w:t>
      </w:r>
    </w:p>
    <w:p w14:paraId="14E1B030" w14:textId="3C90F5BF" w:rsidR="00E615D0" w:rsidRPr="00102E59" w:rsidRDefault="00F6376D">
      <w:pPr>
        <w:rPr>
          <w:rFonts w:ascii="Arial" w:hAnsi="Arial" w:cs="Arial"/>
          <w:lang w:val="en-US"/>
        </w:rPr>
      </w:pPr>
      <w:r w:rsidRPr="00102E59">
        <w:rPr>
          <w:rFonts w:ascii="Arial" w:hAnsi="Arial" w:cs="Arial"/>
          <w:lang w:val="en-US"/>
        </w:rPr>
        <w:pict w14:anchorId="279FC978">
          <v:shape id="_x0000_i1027" type="#_x0000_t75" style="width:435pt;height:4in">
            <v:imagedata r:id="rId13" o:title="WsInteractionMap"/>
          </v:shape>
        </w:pict>
      </w:r>
    </w:p>
    <w:p w14:paraId="416C7209" w14:textId="0F325DBD"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t>The index page of the website is its homepage. It holds a brief description of the festival and redirects to other pages of the website.</w:t>
      </w:r>
    </w:p>
    <w:p w14:paraId="1A42E6D1" w14:textId="203DBBCE" w:rsidR="00E615D0" w:rsidRPr="00102E59" w:rsidRDefault="00E615D0" w:rsidP="00E615D0">
      <w:pPr>
        <w:pStyle w:val="ListParagraph"/>
        <w:numPr>
          <w:ilvl w:val="0"/>
          <w:numId w:val="12"/>
        </w:numPr>
        <w:rPr>
          <w:rFonts w:ascii="Arial" w:hAnsi="Arial" w:cs="Arial"/>
          <w:lang w:val="en-US"/>
        </w:rPr>
      </w:pPr>
      <w:r w:rsidRPr="00102E59">
        <w:rPr>
          <w:rFonts w:ascii="Arial" w:hAnsi="Arial" w:cs="Arial"/>
          <w:lang w:val="en-US"/>
        </w:rPr>
        <w:t>Footer and header are present at every page, thus the navigation through the website is easy and agile.</w:t>
      </w:r>
    </w:p>
    <w:p w14:paraId="55BD5BC2" w14:textId="09772731"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lastRenderedPageBreak/>
        <w:t>Non-informative pages and functionality, such as Personal Page, Tickets Purchase, Balance Management and others, are available only to registered and logged in pages – thus on the flowchart many arrows redirect to the login verification.</w:t>
      </w:r>
    </w:p>
    <w:p w14:paraId="759D4840" w14:textId="2B9392D7" w:rsidR="00E615D0" w:rsidRPr="00102E59" w:rsidRDefault="00F6376D" w:rsidP="00E615D0">
      <w:pPr>
        <w:rPr>
          <w:rFonts w:ascii="Arial" w:hAnsi="Arial" w:cs="Arial"/>
          <w:lang w:val="en-US"/>
        </w:rPr>
      </w:pPr>
      <w:r w:rsidRPr="00102E59">
        <w:rPr>
          <w:rFonts w:ascii="Arial" w:hAnsi="Arial" w:cs="Arial"/>
          <w:lang w:val="en-US"/>
        </w:rPr>
        <w:pict w14:anchorId="48FBFF20">
          <v:shape id="_x0000_i1028" type="#_x0000_t75" style="width:467.25pt;height:323.25pt">
            <v:imagedata r:id="rId14" o:title="WsInteractionMapTicket"/>
          </v:shape>
        </w:pict>
      </w:r>
    </w:p>
    <w:p w14:paraId="35042F2A" w14:textId="215420C7" w:rsidR="00517031" w:rsidRPr="00102E59" w:rsidRDefault="00517031" w:rsidP="00517031">
      <w:pPr>
        <w:pStyle w:val="ListParagraph"/>
        <w:numPr>
          <w:ilvl w:val="0"/>
          <w:numId w:val="12"/>
        </w:numPr>
        <w:rPr>
          <w:rFonts w:ascii="Arial" w:hAnsi="Arial" w:cs="Arial"/>
          <w:lang w:val="en-US"/>
        </w:rPr>
      </w:pPr>
      <w:r w:rsidRPr="00102E59">
        <w:rPr>
          <w:rFonts w:ascii="Arial" w:hAnsi="Arial" w:cs="Arial"/>
          <w:lang w:val="en-US"/>
        </w:rPr>
        <w:t>Above is the flowchart depicting the process of purchasing the ticket (RFID bracelet)</w:t>
      </w:r>
    </w:p>
    <w:p w14:paraId="337A35CE" w14:textId="4A9B66CE" w:rsidR="00517031" w:rsidRPr="00102E59" w:rsidRDefault="009E50A8" w:rsidP="00517031">
      <w:pPr>
        <w:pStyle w:val="ListParagraph"/>
        <w:rPr>
          <w:rFonts w:ascii="Arial" w:hAnsi="Arial" w:cs="Arial"/>
          <w:lang w:val="en-US"/>
        </w:rPr>
      </w:pPr>
      <w:r w:rsidRPr="00102E59">
        <w:rPr>
          <w:rFonts w:ascii="Arial" w:hAnsi="Arial" w:cs="Arial"/>
          <w:lang w:val="en-US"/>
        </w:rPr>
        <w:t xml:space="preserve">The page Tickets gives visitor the visitor a choice to buy the ticket or register/login first by pressing the respective buttons. To continue the purchase the user </w:t>
      </w:r>
      <w:proofErr w:type="gramStart"/>
      <w:r w:rsidRPr="00102E59">
        <w:rPr>
          <w:rFonts w:ascii="Arial" w:hAnsi="Arial" w:cs="Arial"/>
          <w:lang w:val="en-US"/>
        </w:rPr>
        <w:t>is obligated to be logged</w:t>
      </w:r>
      <w:proofErr w:type="gramEnd"/>
      <w:r w:rsidRPr="00102E59">
        <w:rPr>
          <w:rFonts w:ascii="Arial" w:hAnsi="Arial" w:cs="Arial"/>
          <w:lang w:val="en-US"/>
        </w:rPr>
        <w:t xml:space="preserve"> in.</w:t>
      </w:r>
    </w:p>
    <w:p w14:paraId="5AF007F6" w14:textId="77777777" w:rsidR="009E50A8" w:rsidRPr="00102E59" w:rsidRDefault="009E50A8" w:rsidP="00517031">
      <w:pPr>
        <w:pStyle w:val="ListParagraph"/>
        <w:rPr>
          <w:rFonts w:ascii="Arial" w:hAnsi="Arial" w:cs="Arial"/>
          <w:lang w:val="en-US"/>
        </w:rPr>
      </w:pPr>
    </w:p>
    <w:p w14:paraId="614799E5" w14:textId="740930FE" w:rsidR="009E50A8" w:rsidRPr="00102E59" w:rsidRDefault="00F6376D" w:rsidP="00517031">
      <w:pPr>
        <w:pStyle w:val="ListParagraph"/>
        <w:rPr>
          <w:rFonts w:ascii="Arial" w:hAnsi="Arial" w:cs="Arial"/>
          <w:lang w:val="en-US"/>
        </w:rPr>
      </w:pPr>
      <w:r w:rsidRPr="00102E59">
        <w:rPr>
          <w:rFonts w:ascii="Arial" w:hAnsi="Arial" w:cs="Arial"/>
          <w:lang w:val="en-US"/>
        </w:rPr>
        <w:pict w14:anchorId="2602AAE7">
          <v:shape id="_x0000_i1029" type="#_x0000_t75" style="width:440.25pt;height:303.75pt">
            <v:imagedata r:id="rId15" o:title="WsInteractionMapTent"/>
          </v:shape>
        </w:pict>
      </w:r>
    </w:p>
    <w:p w14:paraId="437FF06C" w14:textId="08590B56"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lastRenderedPageBreak/>
        <w:t xml:space="preserve">Above is the flowchart depicting the procedure of tent </w:t>
      </w:r>
      <w:proofErr w:type="gramStart"/>
      <w:r w:rsidRPr="00102E59">
        <w:rPr>
          <w:rFonts w:ascii="Arial" w:hAnsi="Arial" w:cs="Arial"/>
          <w:lang w:val="en-US"/>
        </w:rPr>
        <w:t>reservation.</w:t>
      </w:r>
      <w:proofErr w:type="gramEnd"/>
      <w:r w:rsidRPr="00102E59">
        <w:rPr>
          <w:rFonts w:ascii="Arial" w:hAnsi="Arial" w:cs="Arial"/>
          <w:lang w:val="en-US"/>
        </w:rPr>
        <w:t xml:space="preserve"> </w:t>
      </w:r>
      <w:r w:rsidRPr="00102E59">
        <w:rPr>
          <w:rFonts w:ascii="Arial" w:hAnsi="Arial" w:cs="Arial"/>
          <w:lang w:val="en-US"/>
        </w:rPr>
        <w:br/>
        <w:t xml:space="preserve">The user </w:t>
      </w:r>
      <w:proofErr w:type="gramStart"/>
      <w:r w:rsidRPr="00102E59">
        <w:rPr>
          <w:rFonts w:ascii="Arial" w:hAnsi="Arial" w:cs="Arial"/>
          <w:lang w:val="en-US"/>
        </w:rPr>
        <w:t>is obligated to be logged</w:t>
      </w:r>
      <w:proofErr w:type="gramEnd"/>
      <w:r w:rsidRPr="00102E59">
        <w:rPr>
          <w:rFonts w:ascii="Arial" w:hAnsi="Arial" w:cs="Arial"/>
          <w:lang w:val="en-US"/>
        </w:rPr>
        <w:t xml:space="preserve"> in to continue. The users can reserve a tent for a group of tenants at one time. The page will provide the functionality for this purpose.</w:t>
      </w:r>
      <w:r w:rsidR="00F6376D" w:rsidRPr="00102E59">
        <w:rPr>
          <w:rFonts w:ascii="Arial" w:hAnsi="Arial" w:cs="Arial"/>
          <w:lang w:val="en-US"/>
        </w:rPr>
        <w:pict w14:anchorId="3223A73F">
          <v:shape id="_x0000_i1030" type="#_x0000_t75" style="width:522.75pt;height:361.5pt">
            <v:imagedata r:id="rId16" o:title="WsInteractionMapACt"/>
          </v:shape>
        </w:pict>
      </w:r>
    </w:p>
    <w:p w14:paraId="1E373E05" w14:textId="735F8DA9" w:rsidR="00E615D0" w:rsidRPr="00102E59" w:rsidRDefault="009E50A8" w:rsidP="009E50A8">
      <w:pPr>
        <w:pStyle w:val="ListParagraph"/>
        <w:numPr>
          <w:ilvl w:val="0"/>
          <w:numId w:val="12"/>
        </w:numPr>
        <w:rPr>
          <w:rFonts w:ascii="Arial" w:hAnsi="Arial" w:cs="Arial"/>
          <w:lang w:val="en-US"/>
        </w:rPr>
      </w:pPr>
      <w:r w:rsidRPr="00102E59">
        <w:rPr>
          <w:rFonts w:ascii="Arial" w:hAnsi="Arial" w:cs="Arial"/>
          <w:lang w:val="en-US"/>
        </w:rPr>
        <w:t>Above is the activity reservation process.</w:t>
      </w:r>
      <w:r w:rsidR="00920A47" w:rsidRPr="00102E59">
        <w:rPr>
          <w:rFonts w:ascii="Arial" w:hAnsi="Arial" w:cs="Arial"/>
          <w:lang w:val="en-US"/>
        </w:rPr>
        <w:br/>
        <w:t xml:space="preserve">Its purpose is </w:t>
      </w:r>
      <w:r w:rsidRPr="00102E59">
        <w:rPr>
          <w:rFonts w:ascii="Arial" w:hAnsi="Arial" w:cs="Arial"/>
          <w:lang w:val="en-US"/>
        </w:rPr>
        <w:t>to provide the visitors a possibility to reserve places at the activities and workshops they would like to make sure they are able to attend.</w:t>
      </w:r>
      <w:r w:rsidRPr="00102E59">
        <w:rPr>
          <w:rFonts w:ascii="Arial" w:hAnsi="Arial" w:cs="Arial"/>
          <w:lang w:val="en-US"/>
        </w:rPr>
        <w:br/>
        <w:t>It is one of the ‘should’ tasks for our project.</w:t>
      </w:r>
    </w:p>
    <w:p w14:paraId="4853170A" w14:textId="77777777" w:rsidR="00E615D0" w:rsidRPr="00102E59" w:rsidRDefault="00E615D0" w:rsidP="00E615D0">
      <w:pPr>
        <w:rPr>
          <w:rFonts w:ascii="Arial" w:hAnsi="Arial" w:cs="Arial"/>
          <w:lang w:val="en-US"/>
        </w:rPr>
      </w:pPr>
    </w:p>
    <w:bookmarkEnd w:id="7"/>
    <w:p w14:paraId="772E8655" w14:textId="77777777" w:rsidR="00FA6D75" w:rsidRPr="00102E59" w:rsidRDefault="00FA6D75" w:rsidP="00F64652">
      <w:pPr>
        <w:pStyle w:val="Default"/>
        <w:rPr>
          <w:rFonts w:ascii="Arial" w:hAnsi="Arial" w:cs="Arial"/>
          <w:color w:val="auto"/>
          <w:sz w:val="23"/>
          <w:szCs w:val="23"/>
          <w:lang w:val="en-US"/>
        </w:rPr>
      </w:pPr>
    </w:p>
    <w:sectPr w:rsidR="00FA6D75" w:rsidRPr="00102E59" w:rsidSect="009E50A8">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0E16F5" w14:textId="77777777" w:rsidR="00F6376D" w:rsidRDefault="00F6376D" w:rsidP="00B85E62">
      <w:pPr>
        <w:spacing w:after="0" w:line="240" w:lineRule="auto"/>
      </w:pPr>
      <w:r>
        <w:separator/>
      </w:r>
    </w:p>
  </w:endnote>
  <w:endnote w:type="continuationSeparator" w:id="0">
    <w:p w14:paraId="1817F7EB" w14:textId="77777777" w:rsidR="00F6376D" w:rsidRDefault="00F6376D"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063DC" w14:textId="77777777" w:rsidR="00102E59" w:rsidRDefault="00102E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F4CE4" w14:textId="77777777" w:rsidR="00102E59" w:rsidRDefault="00102E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9EDC" w14:textId="77777777" w:rsidR="00102E59" w:rsidRDefault="00102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4FB20" w14:textId="77777777" w:rsidR="00F6376D" w:rsidRDefault="00F6376D" w:rsidP="00B85E62">
      <w:pPr>
        <w:spacing w:after="0" w:line="240" w:lineRule="auto"/>
      </w:pPr>
      <w:r>
        <w:separator/>
      </w:r>
    </w:p>
  </w:footnote>
  <w:footnote w:type="continuationSeparator" w:id="0">
    <w:p w14:paraId="3CAD0F52" w14:textId="77777777" w:rsidR="00F6376D" w:rsidRDefault="00F6376D" w:rsidP="00B85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36656" w14:textId="77777777" w:rsidR="00102E59" w:rsidRDefault="00102E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2D97B" w14:textId="77777777" w:rsidR="00102E59" w:rsidRDefault="00102E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755DC" w14:textId="77777777" w:rsidR="00102E59" w:rsidRDefault="00102E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53FB1"/>
    <w:multiLevelType w:val="hybridMultilevel"/>
    <w:tmpl w:val="3EAE22FA"/>
    <w:lvl w:ilvl="0" w:tplc="04190017">
      <w:start w:val="1"/>
      <w:numFmt w:val="lowerLetter"/>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 w15:restartNumberingAfterBreak="0">
    <w:nsid w:val="0A033FAC"/>
    <w:multiLevelType w:val="hybridMultilevel"/>
    <w:tmpl w:val="CC160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62A78E7"/>
    <w:multiLevelType w:val="hybridMultilevel"/>
    <w:tmpl w:val="B6267D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233082"/>
    <w:multiLevelType w:val="hybridMultilevel"/>
    <w:tmpl w:val="616E1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EC7124B"/>
    <w:multiLevelType w:val="hybridMultilevel"/>
    <w:tmpl w:val="D1B469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253951"/>
    <w:multiLevelType w:val="hybridMultilevel"/>
    <w:tmpl w:val="69B4A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A36FFC"/>
    <w:multiLevelType w:val="hybridMultilevel"/>
    <w:tmpl w:val="B108FE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5300566"/>
    <w:multiLevelType w:val="hybridMultilevel"/>
    <w:tmpl w:val="9990B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AA37E7"/>
    <w:multiLevelType w:val="hybridMultilevel"/>
    <w:tmpl w:val="A6E4F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714044"/>
    <w:multiLevelType w:val="hybridMultilevel"/>
    <w:tmpl w:val="4FE69038"/>
    <w:lvl w:ilvl="0" w:tplc="3A8ED3AC">
      <w:start w:val="1"/>
      <w:numFmt w:val="bullet"/>
      <w:lvlText w:val="o"/>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5F4A18"/>
    <w:multiLevelType w:val="hybridMultilevel"/>
    <w:tmpl w:val="9FF27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FCA14C5"/>
    <w:multiLevelType w:val="hybridMultilevel"/>
    <w:tmpl w:val="FD7C39C0"/>
    <w:lvl w:ilvl="0" w:tplc="3A8ED3AC">
      <w:start w:val="1"/>
      <w:numFmt w:val="bullet"/>
      <w:lvlText w:val="o"/>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7604FD"/>
    <w:multiLevelType w:val="hybridMultilevel"/>
    <w:tmpl w:val="082493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66D3669F"/>
    <w:multiLevelType w:val="hybridMultilevel"/>
    <w:tmpl w:val="7AB4E2B0"/>
    <w:lvl w:ilvl="0" w:tplc="3A8ED3AC">
      <w:start w:val="1"/>
      <w:numFmt w:val="bullet"/>
      <w:lvlText w:val="o"/>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74884C85"/>
    <w:multiLevelType w:val="hybridMultilevel"/>
    <w:tmpl w:val="976E02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0"/>
  </w:num>
  <w:num w:numId="3">
    <w:abstractNumId w:val="6"/>
  </w:num>
  <w:num w:numId="4">
    <w:abstractNumId w:val="5"/>
  </w:num>
  <w:num w:numId="5">
    <w:abstractNumId w:val="2"/>
  </w:num>
  <w:num w:numId="6">
    <w:abstractNumId w:val="14"/>
  </w:num>
  <w:num w:numId="7">
    <w:abstractNumId w:val="9"/>
  </w:num>
  <w:num w:numId="8">
    <w:abstractNumId w:val="18"/>
  </w:num>
  <w:num w:numId="9">
    <w:abstractNumId w:val="13"/>
  </w:num>
  <w:num w:numId="10">
    <w:abstractNumId w:val="16"/>
  </w:num>
  <w:num w:numId="11">
    <w:abstractNumId w:val="7"/>
  </w:num>
  <w:num w:numId="12">
    <w:abstractNumId w:val="3"/>
  </w:num>
  <w:num w:numId="13">
    <w:abstractNumId w:val="19"/>
  </w:num>
  <w:num w:numId="14">
    <w:abstractNumId w:val="0"/>
  </w:num>
  <w:num w:numId="15">
    <w:abstractNumId w:val="8"/>
  </w:num>
  <w:num w:numId="16">
    <w:abstractNumId w:val="4"/>
  </w:num>
  <w:num w:numId="17">
    <w:abstractNumId w:val="17"/>
  </w:num>
  <w:num w:numId="18">
    <w:abstractNumId w:val="1"/>
  </w:num>
  <w:num w:numId="19">
    <w:abstractNumId w:val="10"/>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2563F"/>
    <w:rsid w:val="00043DD8"/>
    <w:rsid w:val="00053DF6"/>
    <w:rsid w:val="0005705E"/>
    <w:rsid w:val="00062B5F"/>
    <w:rsid w:val="00063F0D"/>
    <w:rsid w:val="0006516E"/>
    <w:rsid w:val="00073082"/>
    <w:rsid w:val="00090672"/>
    <w:rsid w:val="000A1A23"/>
    <w:rsid w:val="000B45C3"/>
    <w:rsid w:val="000C4AD7"/>
    <w:rsid w:val="000D00C0"/>
    <w:rsid w:val="000D0E4E"/>
    <w:rsid w:val="000D2227"/>
    <w:rsid w:val="000D2B9A"/>
    <w:rsid w:val="000D2C5D"/>
    <w:rsid w:val="000E437C"/>
    <w:rsid w:val="000E70AA"/>
    <w:rsid w:val="000F10DE"/>
    <w:rsid w:val="00102E59"/>
    <w:rsid w:val="00103EE9"/>
    <w:rsid w:val="0010576D"/>
    <w:rsid w:val="001103FF"/>
    <w:rsid w:val="0013605C"/>
    <w:rsid w:val="001526CE"/>
    <w:rsid w:val="00154403"/>
    <w:rsid w:val="001729D1"/>
    <w:rsid w:val="001732BA"/>
    <w:rsid w:val="001761AE"/>
    <w:rsid w:val="00187453"/>
    <w:rsid w:val="001933B9"/>
    <w:rsid w:val="001939FC"/>
    <w:rsid w:val="001A36C6"/>
    <w:rsid w:val="001B4CE6"/>
    <w:rsid w:val="001D05AF"/>
    <w:rsid w:val="001E1C5F"/>
    <w:rsid w:val="002169AD"/>
    <w:rsid w:val="00224FC7"/>
    <w:rsid w:val="00225286"/>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92FF2"/>
    <w:rsid w:val="003B1BBB"/>
    <w:rsid w:val="003C0F4C"/>
    <w:rsid w:val="003E4786"/>
    <w:rsid w:val="004162B4"/>
    <w:rsid w:val="00423F92"/>
    <w:rsid w:val="004345DD"/>
    <w:rsid w:val="00434632"/>
    <w:rsid w:val="0043680F"/>
    <w:rsid w:val="00437614"/>
    <w:rsid w:val="0044367D"/>
    <w:rsid w:val="00450446"/>
    <w:rsid w:val="004624EA"/>
    <w:rsid w:val="00463B10"/>
    <w:rsid w:val="00470BC0"/>
    <w:rsid w:val="00471FC5"/>
    <w:rsid w:val="00474E96"/>
    <w:rsid w:val="00485788"/>
    <w:rsid w:val="004A42D5"/>
    <w:rsid w:val="004C08A5"/>
    <w:rsid w:val="004D6074"/>
    <w:rsid w:val="004D76C2"/>
    <w:rsid w:val="004E36E7"/>
    <w:rsid w:val="004F7469"/>
    <w:rsid w:val="00514337"/>
    <w:rsid w:val="00517031"/>
    <w:rsid w:val="0052440E"/>
    <w:rsid w:val="005264FE"/>
    <w:rsid w:val="00554D91"/>
    <w:rsid w:val="00590DE9"/>
    <w:rsid w:val="00591810"/>
    <w:rsid w:val="0059359A"/>
    <w:rsid w:val="005966E2"/>
    <w:rsid w:val="005B7320"/>
    <w:rsid w:val="005C2794"/>
    <w:rsid w:val="005C4C89"/>
    <w:rsid w:val="005E3F69"/>
    <w:rsid w:val="005E6E16"/>
    <w:rsid w:val="005F6BE6"/>
    <w:rsid w:val="006033F4"/>
    <w:rsid w:val="00603764"/>
    <w:rsid w:val="00603BB8"/>
    <w:rsid w:val="00607081"/>
    <w:rsid w:val="00617D59"/>
    <w:rsid w:val="00620E1B"/>
    <w:rsid w:val="00626B2E"/>
    <w:rsid w:val="006329DA"/>
    <w:rsid w:val="0063468C"/>
    <w:rsid w:val="006513B9"/>
    <w:rsid w:val="006528AA"/>
    <w:rsid w:val="00660BEE"/>
    <w:rsid w:val="00662FF9"/>
    <w:rsid w:val="00664F29"/>
    <w:rsid w:val="00684BAA"/>
    <w:rsid w:val="006A2191"/>
    <w:rsid w:val="006A751A"/>
    <w:rsid w:val="006B1391"/>
    <w:rsid w:val="006B19E4"/>
    <w:rsid w:val="006C0130"/>
    <w:rsid w:val="006E6C09"/>
    <w:rsid w:val="006F189A"/>
    <w:rsid w:val="006F7F0F"/>
    <w:rsid w:val="0072667D"/>
    <w:rsid w:val="00733066"/>
    <w:rsid w:val="00737EAC"/>
    <w:rsid w:val="007435D3"/>
    <w:rsid w:val="007469C5"/>
    <w:rsid w:val="00746F1C"/>
    <w:rsid w:val="00756B5C"/>
    <w:rsid w:val="0076229B"/>
    <w:rsid w:val="00775214"/>
    <w:rsid w:val="00783C2E"/>
    <w:rsid w:val="00791583"/>
    <w:rsid w:val="00793A85"/>
    <w:rsid w:val="007A012A"/>
    <w:rsid w:val="007B4768"/>
    <w:rsid w:val="007B7444"/>
    <w:rsid w:val="007C3E4A"/>
    <w:rsid w:val="007C4437"/>
    <w:rsid w:val="007C4E5D"/>
    <w:rsid w:val="007D346D"/>
    <w:rsid w:val="007F7A02"/>
    <w:rsid w:val="008032C8"/>
    <w:rsid w:val="00813E4E"/>
    <w:rsid w:val="008263E4"/>
    <w:rsid w:val="00844CD6"/>
    <w:rsid w:val="00866F46"/>
    <w:rsid w:val="00874363"/>
    <w:rsid w:val="008B54F8"/>
    <w:rsid w:val="008B5BCA"/>
    <w:rsid w:val="008C6699"/>
    <w:rsid w:val="008D1666"/>
    <w:rsid w:val="008E6D99"/>
    <w:rsid w:val="00905A5C"/>
    <w:rsid w:val="00911825"/>
    <w:rsid w:val="0091365D"/>
    <w:rsid w:val="00913E98"/>
    <w:rsid w:val="00920A47"/>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0A8"/>
    <w:rsid w:val="009E555D"/>
    <w:rsid w:val="009F5A73"/>
    <w:rsid w:val="00A050ED"/>
    <w:rsid w:val="00A053B1"/>
    <w:rsid w:val="00A119FC"/>
    <w:rsid w:val="00A13395"/>
    <w:rsid w:val="00A13467"/>
    <w:rsid w:val="00A16439"/>
    <w:rsid w:val="00A36F94"/>
    <w:rsid w:val="00A46ED0"/>
    <w:rsid w:val="00A51BF9"/>
    <w:rsid w:val="00A53ECA"/>
    <w:rsid w:val="00A552B2"/>
    <w:rsid w:val="00A8091E"/>
    <w:rsid w:val="00A83603"/>
    <w:rsid w:val="00A83F8F"/>
    <w:rsid w:val="00A921D8"/>
    <w:rsid w:val="00A95B70"/>
    <w:rsid w:val="00AA21BE"/>
    <w:rsid w:val="00AA41EA"/>
    <w:rsid w:val="00AA5935"/>
    <w:rsid w:val="00AB1130"/>
    <w:rsid w:val="00AB2E5B"/>
    <w:rsid w:val="00AC0A72"/>
    <w:rsid w:val="00AC353B"/>
    <w:rsid w:val="00AD793D"/>
    <w:rsid w:val="00AF0DDC"/>
    <w:rsid w:val="00B042FC"/>
    <w:rsid w:val="00B1251D"/>
    <w:rsid w:val="00B222B3"/>
    <w:rsid w:val="00B24AFC"/>
    <w:rsid w:val="00B455CF"/>
    <w:rsid w:val="00B63E39"/>
    <w:rsid w:val="00B646CF"/>
    <w:rsid w:val="00B679D7"/>
    <w:rsid w:val="00B824A6"/>
    <w:rsid w:val="00B85E62"/>
    <w:rsid w:val="00B912C2"/>
    <w:rsid w:val="00BA1EC7"/>
    <w:rsid w:val="00BA3485"/>
    <w:rsid w:val="00BB69DA"/>
    <w:rsid w:val="00BC1330"/>
    <w:rsid w:val="00BC21A7"/>
    <w:rsid w:val="00BC7A8E"/>
    <w:rsid w:val="00BD407B"/>
    <w:rsid w:val="00BE3A3E"/>
    <w:rsid w:val="00BF0B7A"/>
    <w:rsid w:val="00BF2683"/>
    <w:rsid w:val="00C0582D"/>
    <w:rsid w:val="00C26292"/>
    <w:rsid w:val="00C3660B"/>
    <w:rsid w:val="00C373EC"/>
    <w:rsid w:val="00C4167B"/>
    <w:rsid w:val="00C467A7"/>
    <w:rsid w:val="00C61CE7"/>
    <w:rsid w:val="00C65EB8"/>
    <w:rsid w:val="00C67ACC"/>
    <w:rsid w:val="00C7234E"/>
    <w:rsid w:val="00C731EA"/>
    <w:rsid w:val="00C760D3"/>
    <w:rsid w:val="00C84366"/>
    <w:rsid w:val="00C87D9C"/>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05F6"/>
    <w:rsid w:val="00D62BFF"/>
    <w:rsid w:val="00D63FC7"/>
    <w:rsid w:val="00D6606C"/>
    <w:rsid w:val="00D85D5C"/>
    <w:rsid w:val="00D86C71"/>
    <w:rsid w:val="00D87B04"/>
    <w:rsid w:val="00D92C7B"/>
    <w:rsid w:val="00D955E6"/>
    <w:rsid w:val="00D96A6D"/>
    <w:rsid w:val="00DA22BE"/>
    <w:rsid w:val="00DA7690"/>
    <w:rsid w:val="00DB2202"/>
    <w:rsid w:val="00DB39D9"/>
    <w:rsid w:val="00DB4F0E"/>
    <w:rsid w:val="00DE7DE1"/>
    <w:rsid w:val="00DF5A8D"/>
    <w:rsid w:val="00DF60C7"/>
    <w:rsid w:val="00DF7501"/>
    <w:rsid w:val="00E0419D"/>
    <w:rsid w:val="00E149A7"/>
    <w:rsid w:val="00E40288"/>
    <w:rsid w:val="00E615D0"/>
    <w:rsid w:val="00E63BC7"/>
    <w:rsid w:val="00E73E6A"/>
    <w:rsid w:val="00E767FC"/>
    <w:rsid w:val="00E77847"/>
    <w:rsid w:val="00E81840"/>
    <w:rsid w:val="00E91992"/>
    <w:rsid w:val="00EA0E8F"/>
    <w:rsid w:val="00EA4381"/>
    <w:rsid w:val="00EB1A8F"/>
    <w:rsid w:val="00EC3FC8"/>
    <w:rsid w:val="00EE1F3C"/>
    <w:rsid w:val="00F44034"/>
    <w:rsid w:val="00F55CDC"/>
    <w:rsid w:val="00F55EED"/>
    <w:rsid w:val="00F604AB"/>
    <w:rsid w:val="00F6376D"/>
    <w:rsid w:val="00F64652"/>
    <w:rsid w:val="00F6513F"/>
    <w:rsid w:val="00F66450"/>
    <w:rsid w:val="00F847A9"/>
    <w:rsid w:val="00F87462"/>
    <w:rsid w:val="00F94C86"/>
    <w:rsid w:val="00FA3F9E"/>
    <w:rsid w:val="00FA6D75"/>
    <w:rsid w:val="00FC1890"/>
    <w:rsid w:val="00FC5200"/>
    <w:rsid w:val="00FD6319"/>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 w:type="paragraph" w:styleId="NoSpacing">
    <w:name w:val="No Spacing"/>
    <w:uiPriority w:val="1"/>
    <w:qFormat/>
    <w:rsid w:val="00783C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388142935">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65"/>
    <w:rsid w:val="008D7E79"/>
    <w:rsid w:val="00D147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2E4A60C28046F888179B4DDA564505">
    <w:name w:val="412E4A60C28046F888179B4DDA564505"/>
    <w:rsid w:val="00D14765"/>
  </w:style>
  <w:style w:type="paragraph" w:customStyle="1" w:styleId="223C735B375C43DCB40AE45841BFFBFE">
    <w:name w:val="223C735B375C43DCB40AE45841BFFBFE"/>
    <w:rsid w:val="00D14765"/>
  </w:style>
  <w:style w:type="paragraph" w:customStyle="1" w:styleId="87809A81362A4A0F9346800A1F0B9D98">
    <w:name w:val="87809A81362A4A0F9346800A1F0B9D98"/>
    <w:rsid w:val="00D14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D73F-FE5A-42E3-9A72-586BAE64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1674</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16</cp:revision>
  <dcterms:created xsi:type="dcterms:W3CDTF">2016-03-14T22:53:00Z</dcterms:created>
  <dcterms:modified xsi:type="dcterms:W3CDTF">2016-04-11T10:48:00Z</dcterms:modified>
</cp:coreProperties>
</file>