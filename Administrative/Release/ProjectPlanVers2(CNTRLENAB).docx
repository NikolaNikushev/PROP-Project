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4943FE32"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del w:id="123" w:author="Dmitry Orlov" w:date="2016-03-14T23:53:00Z">
        <w:r w:rsidR="0033715B" w:rsidRPr="00B912C2" w:rsidDel="00BC7A8E">
          <w:rPr>
            <w:rFonts w:ascii="Arial" w:hAnsi="Arial" w:cs="Arial"/>
            <w:color w:val="000000" w:themeColor="text1"/>
            <w:sz w:val="22"/>
            <w:szCs w:val="22"/>
            <w:lang w:val="en-US"/>
          </w:rPr>
          <w:delText>Sounds of Devotion</w:delText>
        </w:r>
      </w:del>
      <w:ins w:id="124" w:author="Dmitry Orlov" w:date="2016-03-14T23:53:00Z">
        <w:r w:rsidR="00BC7A8E">
          <w:rPr>
            <w:rFonts w:ascii="Arial" w:hAnsi="Arial" w:cs="Arial"/>
            <w:color w:val="000000" w:themeColor="text1"/>
            <w:sz w:val="22"/>
            <w:szCs w:val="22"/>
            <w:lang w:val="en-US"/>
          </w:rPr>
          <w:t>Universe of Sound</w:t>
        </w:r>
      </w:ins>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del w:id="125" w:author="Dmitry Orlov" w:date="2016-03-13T18:02:00Z">
        <w:r w:rsidR="00285E07" w:rsidRPr="00B912C2" w:rsidDel="00DA22BE">
          <w:rPr>
            <w:rFonts w:ascii="Arial" w:hAnsi="Arial" w:cs="Arial"/>
            <w:color w:val="000000" w:themeColor="text1"/>
            <w:sz w:val="22"/>
            <w:szCs w:val="22"/>
            <w:lang w:val="en-US"/>
          </w:rPr>
          <w:delText xml:space="preserve"> </w:delText>
        </w:r>
      </w:del>
      <w:ins w:id="126" w:author="Dmitry Orlov" w:date="2016-03-13T18:02:00Z">
        <w:r w:rsidR="00DA22BE">
          <w:rPr>
            <w:rFonts w:ascii="Arial" w:hAnsi="Arial" w:cs="Arial"/>
            <w:color w:val="000000" w:themeColor="text1"/>
            <w:sz w:val="22"/>
            <w:szCs w:val="22"/>
            <w:lang w:val="en-US"/>
          </w:rPr>
          <w:t>-</w:t>
        </w:r>
      </w:ins>
      <w:r w:rsidR="00285E07" w:rsidRPr="00B912C2">
        <w:rPr>
          <w:rFonts w:ascii="Arial" w:hAnsi="Arial" w:cs="Arial"/>
          <w:color w:val="000000" w:themeColor="text1"/>
          <w:sz w:val="22"/>
          <w:szCs w:val="22"/>
          <w:lang w:val="en-US"/>
        </w:rPr>
        <w:t>the</w:t>
      </w:r>
      <w:ins w:id="127" w:author="Dmitry Orlov" w:date="2016-03-13T18:02:00Z">
        <w:r w:rsidR="00DA22BE">
          <w:rPr>
            <w:rFonts w:ascii="Arial" w:hAnsi="Arial" w:cs="Arial"/>
            <w:color w:val="000000" w:themeColor="text1"/>
            <w:sz w:val="22"/>
            <w:szCs w:val="22"/>
            <w:lang w:val="en-US"/>
          </w:rPr>
          <w:t>-</w:t>
        </w:r>
      </w:ins>
      <w:del w:id="128" w:author="Dmitry Orlov" w:date="2016-03-13T18:02:00Z">
        <w:r w:rsidR="00285E07" w:rsidRPr="00B912C2" w:rsidDel="00DA22BE">
          <w:rPr>
            <w:rFonts w:ascii="Arial" w:hAnsi="Arial" w:cs="Arial"/>
            <w:color w:val="000000" w:themeColor="text1"/>
            <w:sz w:val="22"/>
            <w:szCs w:val="22"/>
            <w:lang w:val="en-US"/>
          </w:rPr>
          <w:delText xml:space="preserve"> </w:delText>
        </w:r>
      </w:del>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29"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29"/>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30" w:name="_Toc445206495"/>
      <w:r w:rsidRPr="00450446">
        <w:rPr>
          <w:rFonts w:ascii="Arial" w:hAnsi="Arial" w:cs="Arial"/>
          <w:b/>
          <w:color w:val="000000" w:themeColor="text1"/>
          <w:lang w:val="en-US"/>
        </w:rPr>
        <w:t>Problem description:</w:t>
      </w:r>
      <w:bookmarkEnd w:id="130"/>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31"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31"/>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32"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32"/>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33" w:name="_Toc445206498"/>
      <w:commentRangeStart w:id="134"/>
      <w:r w:rsidRPr="00450446">
        <w:rPr>
          <w:rFonts w:ascii="Arial" w:hAnsi="Arial" w:cs="Arial"/>
          <w:b/>
          <w:color w:val="000000" w:themeColor="text1"/>
          <w:lang w:val="en-US"/>
        </w:rPr>
        <w:t>Deliverables</w:t>
      </w:r>
      <w:commentRangeEnd w:id="134"/>
      <w:r w:rsidR="001526CE">
        <w:rPr>
          <w:rStyle w:val="CommentReference"/>
          <w:rFonts w:asciiTheme="minorHAnsi" w:eastAsiaTheme="minorHAnsi" w:hAnsiTheme="minorHAnsi" w:cstheme="minorBidi"/>
          <w:color w:val="auto"/>
        </w:rPr>
        <w:commentReference w:id="134"/>
      </w:r>
      <w:r w:rsidR="00D6606C" w:rsidRPr="00450446">
        <w:rPr>
          <w:rFonts w:ascii="Arial" w:hAnsi="Arial" w:cs="Arial"/>
          <w:b/>
          <w:color w:val="000000" w:themeColor="text1"/>
          <w:lang w:val="en-US"/>
        </w:rPr>
        <w:t>:</w:t>
      </w:r>
      <w:bookmarkEnd w:id="133"/>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35"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35"/>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6" w:name="_Toc445206500"/>
      <w:r w:rsidRPr="00450446">
        <w:rPr>
          <w:rFonts w:ascii="Arial" w:hAnsi="Arial" w:cs="Arial"/>
          <w:b/>
          <w:color w:val="000000" w:themeColor="text1"/>
          <w:lang w:val="en-US"/>
        </w:rPr>
        <w:t>Constraints:</w:t>
      </w:r>
      <w:bookmarkEnd w:id="136"/>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7"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8"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39"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40"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41"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42" w:author="Dmitry Orlov" w:date="2016-03-08T13:14:00Z">
        <w:r w:rsidR="00B679D7" w:rsidRPr="00B912C2" w:rsidDel="00D92C7B">
          <w:rPr>
            <w:rFonts w:ascii="Arial" w:hAnsi="Arial" w:cs="Arial"/>
            <w:color w:val="000000" w:themeColor="text1"/>
            <w:sz w:val="22"/>
            <w:szCs w:val="22"/>
            <w:lang w:val="en-US"/>
          </w:rPr>
          <w:delText>time efficient</w:delText>
        </w:r>
      </w:del>
      <w:ins w:id="143" w:author="Dmitry Orlov" w:date="2016-03-08T13:14:00Z">
        <w:r w:rsidR="00D92C7B">
          <w:rPr>
            <w:rFonts w:ascii="Arial" w:hAnsi="Arial" w:cs="Arial"/>
            <w:color w:val="000000" w:themeColor="text1"/>
            <w:sz w:val="22"/>
            <w:szCs w:val="22"/>
            <w:lang w:val="en-US"/>
          </w:rPr>
          <w:t>intuitive</w:t>
        </w:r>
      </w:ins>
      <w:ins w:id="144"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45"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6"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5FF3FA96" w14:textId="6038ED67" w:rsidR="00FC5EA2" w:rsidRPr="00450446" w:rsidRDefault="00FC5EA2" w:rsidP="00FC5EA2">
      <w:pPr>
        <w:pStyle w:val="Heading2"/>
        <w:rPr>
          <w:ins w:id="147" w:author="Dmitry Orlov" w:date="2016-04-10T19:04:00Z"/>
          <w:rFonts w:ascii="Arial" w:hAnsi="Arial" w:cs="Arial"/>
          <w:b/>
          <w:color w:val="000000" w:themeColor="text1"/>
          <w:lang w:val="en-US"/>
        </w:rPr>
      </w:pPr>
      <w:ins w:id="148" w:author="Dmitry Orlov" w:date="2016-04-10T19:04:00Z">
        <w:r>
          <w:rPr>
            <w:rFonts w:ascii="Arial" w:hAnsi="Arial" w:cs="Arial"/>
            <w:b/>
            <w:color w:val="000000" w:themeColor="text1"/>
            <w:lang w:val="en-US"/>
          </w:rPr>
          <w:t>Risks</w:t>
        </w:r>
        <w:r w:rsidRPr="00450446">
          <w:rPr>
            <w:rFonts w:ascii="Arial" w:hAnsi="Arial" w:cs="Arial"/>
            <w:b/>
            <w:color w:val="000000" w:themeColor="text1"/>
            <w:lang w:val="en-US"/>
          </w:rPr>
          <w:t xml:space="preserve">: </w:t>
        </w:r>
      </w:ins>
    </w:p>
    <w:p w14:paraId="2DE128A8" w14:textId="77777777" w:rsidR="00FC5EA2" w:rsidRPr="00B912C2" w:rsidRDefault="00FC5EA2" w:rsidP="00FC5EA2">
      <w:pPr>
        <w:pStyle w:val="Default"/>
        <w:rPr>
          <w:ins w:id="149" w:author="Dmitry Orlov" w:date="2016-04-10T19:04:00Z"/>
          <w:rFonts w:ascii="Arial" w:hAnsi="Arial" w:cs="Arial"/>
          <w:b/>
          <w:color w:val="000000" w:themeColor="text1"/>
          <w:sz w:val="22"/>
          <w:szCs w:val="22"/>
          <w:lang w:val="en-US"/>
        </w:rPr>
      </w:pPr>
    </w:p>
    <w:p w14:paraId="03A81115" w14:textId="77E86A3E" w:rsidR="00FC5EA2" w:rsidRPr="00CA4DAB" w:rsidRDefault="00FC5EA2" w:rsidP="00CA4DAB">
      <w:pPr>
        <w:pStyle w:val="ListParagraph"/>
        <w:numPr>
          <w:ilvl w:val="0"/>
          <w:numId w:val="7"/>
        </w:numPr>
        <w:rPr>
          <w:ins w:id="150" w:author="Dmitry Orlov" w:date="2016-04-10T19:05:00Z"/>
          <w:rFonts w:ascii="Arial" w:hAnsi="Arial" w:cs="Arial"/>
          <w:color w:val="000000" w:themeColor="text1"/>
          <w:lang w:val="en-US"/>
          <w:rPrChange w:id="151" w:author="Dmitry Orlov" w:date="2016-04-10T19:15:00Z">
            <w:rPr>
              <w:ins w:id="152" w:author="Dmitry Orlov" w:date="2016-04-10T19:05:00Z"/>
              <w:lang w:val="en-US"/>
            </w:rPr>
          </w:rPrChange>
        </w:rPr>
        <w:pPrChange w:id="153" w:author="Dmitry Orlov" w:date="2016-04-10T19:15:00Z">
          <w:pPr/>
        </w:pPrChange>
      </w:pPr>
      <w:ins w:id="154" w:author="Dmitry Orlov" w:date="2016-04-10T19:05:00Z">
        <w:r w:rsidRPr="00CA4DAB">
          <w:rPr>
            <w:rFonts w:ascii="Arial" w:hAnsi="Arial" w:cs="Arial"/>
            <w:color w:val="000000" w:themeColor="text1"/>
            <w:lang w:val="en-US"/>
            <w:rPrChange w:id="155" w:author="Dmitry Orlov" w:date="2016-04-10T19:15:00Z">
              <w:rPr>
                <w:lang w:val="en-US"/>
              </w:rPr>
            </w:rPrChange>
          </w:rPr>
          <w:t xml:space="preserve">Poor time </w:t>
        </w:r>
        <w:r w:rsidRPr="00CA4DAB">
          <w:rPr>
            <w:rFonts w:ascii="Arial" w:hAnsi="Arial" w:cs="Arial"/>
            <w:color w:val="000000" w:themeColor="text1"/>
            <w:lang w:val="en-US"/>
            <w:rPrChange w:id="156" w:author="Dmitry Orlov" w:date="2016-04-10T19:15:00Z">
              <w:rPr>
                <w:lang w:val="en-US"/>
              </w:rPr>
            </w:rPrChange>
          </w:rPr>
          <w:t>management</w:t>
        </w:r>
      </w:ins>
      <w:ins w:id="157" w:author="Dmitry Orlov" w:date="2016-04-10T19:16:00Z">
        <w:r w:rsidR="00CA4DAB">
          <w:rPr>
            <w:rFonts w:ascii="Arial" w:hAnsi="Arial" w:cs="Arial"/>
            <w:color w:val="000000" w:themeColor="text1"/>
            <w:lang w:val="en-US"/>
          </w:rPr>
          <w:t>:</w:t>
        </w:r>
      </w:ins>
      <w:ins w:id="158" w:author="Dmitry Orlov" w:date="2016-04-10T19:05:00Z">
        <w:r w:rsidRPr="00CA4DAB">
          <w:rPr>
            <w:rFonts w:ascii="Arial" w:hAnsi="Arial" w:cs="Arial"/>
            <w:color w:val="000000" w:themeColor="text1"/>
            <w:lang w:val="en-US"/>
            <w:rPrChange w:id="159" w:author="Dmitry Orlov" w:date="2016-04-10T19:15:00Z">
              <w:rPr>
                <w:lang w:val="en-US"/>
              </w:rPr>
            </w:rPrChange>
          </w:rPr>
          <w:br/>
        </w:r>
        <w:r w:rsidRPr="00CA4DAB">
          <w:rPr>
            <w:rFonts w:ascii="Arial" w:hAnsi="Arial" w:cs="Arial"/>
            <w:color w:val="000000" w:themeColor="text1"/>
            <w:lang w:val="en-US"/>
            <w:rPrChange w:id="160" w:author="Dmitry Orlov" w:date="2016-04-10T19:15:00Z">
              <w:rPr>
                <w:lang w:val="en-US"/>
              </w:rPr>
            </w:rPrChange>
          </w:rPr>
          <w:tab/>
          <w:t xml:space="preserve">An inappropriate scheduling of tasks and activities can make it </w:t>
        </w:r>
      </w:ins>
      <w:ins w:id="161" w:author="Dmitry Orlov" w:date="2016-04-10T19:08:00Z">
        <w:r w:rsidRPr="00CA4DAB">
          <w:rPr>
            <w:rFonts w:ascii="Arial" w:hAnsi="Arial" w:cs="Arial"/>
            <w:color w:val="000000" w:themeColor="text1"/>
            <w:lang w:val="en-US"/>
            <w:rPrChange w:id="162" w:author="Dmitry Orlov" w:date="2016-04-10T19:15:00Z">
              <w:rPr>
                <w:lang w:val="en-US"/>
              </w:rPr>
            </w:rPrChange>
          </w:rPr>
          <w:t>impossible</w:t>
        </w:r>
      </w:ins>
      <w:ins w:id="163" w:author="Dmitry Orlov" w:date="2016-04-10T19:05:00Z">
        <w:r w:rsidRPr="00CA4DAB">
          <w:rPr>
            <w:rFonts w:ascii="Arial" w:hAnsi="Arial" w:cs="Arial"/>
            <w:color w:val="000000" w:themeColor="text1"/>
            <w:lang w:val="en-US"/>
            <w:rPrChange w:id="164" w:author="Dmitry Orlov" w:date="2016-04-10T19:15:00Z">
              <w:rPr>
                <w:lang w:val="en-US"/>
              </w:rPr>
            </w:rPrChange>
          </w:rPr>
          <w:t xml:space="preserve"> </w:t>
        </w:r>
      </w:ins>
      <w:ins w:id="165" w:author="Dmitry Orlov" w:date="2016-04-10T19:08:00Z">
        <w:r w:rsidRPr="00CA4DAB">
          <w:rPr>
            <w:rFonts w:ascii="Arial" w:hAnsi="Arial" w:cs="Arial"/>
            <w:color w:val="000000" w:themeColor="text1"/>
            <w:lang w:val="en-US"/>
            <w:rPrChange w:id="166" w:author="Dmitry Orlov" w:date="2016-04-10T19:15:00Z">
              <w:rPr>
                <w:lang w:val="en-US"/>
              </w:rPr>
            </w:rPrChange>
          </w:rPr>
          <w:t xml:space="preserve">to accomplish project on time. </w:t>
        </w:r>
      </w:ins>
      <w:ins w:id="167" w:author="Dmitry Orlov" w:date="2016-04-10T19:09:00Z">
        <w:r w:rsidR="00D32D29">
          <w:rPr>
            <w:rFonts w:ascii="Arial" w:hAnsi="Arial" w:cs="Arial"/>
            <w:color w:val="000000" w:themeColor="text1"/>
            <w:lang w:val="en-US"/>
            <w:rPrChange w:id="168" w:author="Dmitry Orlov" w:date="2016-04-10T19:15:00Z">
              <w:rPr>
                <w:rFonts w:ascii="Arial" w:hAnsi="Arial" w:cs="Arial"/>
                <w:color w:val="000000" w:themeColor="text1"/>
                <w:lang w:val="en-US"/>
              </w:rPr>
            </w:rPrChange>
          </w:rPr>
          <w:br/>
        </w:r>
        <w:r w:rsidR="00D32D29">
          <w:rPr>
            <w:rFonts w:ascii="Arial" w:hAnsi="Arial" w:cs="Arial"/>
            <w:color w:val="000000" w:themeColor="text1"/>
            <w:lang w:val="en-US"/>
            <w:rPrChange w:id="169" w:author="Dmitry Orlov" w:date="2016-04-10T19:15:00Z">
              <w:rPr>
                <w:rFonts w:ascii="Arial" w:hAnsi="Arial" w:cs="Arial"/>
                <w:color w:val="000000" w:themeColor="text1"/>
                <w:lang w:val="en-US"/>
              </w:rPr>
            </w:rPrChange>
          </w:rPr>
          <w:tab/>
          <w:t>Probabilty: Moderat</w:t>
        </w:r>
      </w:ins>
      <w:ins w:id="170" w:author="Dmitry Orlov" w:date="2016-04-10T19:21:00Z">
        <w:r w:rsidR="00D32D29">
          <w:rPr>
            <w:rFonts w:ascii="Arial" w:hAnsi="Arial" w:cs="Arial"/>
            <w:color w:val="000000" w:themeColor="text1"/>
            <w:lang w:val="en-US"/>
          </w:rPr>
          <w:t>e</w:t>
        </w:r>
      </w:ins>
      <w:ins w:id="171" w:author="Dmitry Orlov" w:date="2016-04-10T19:09:00Z">
        <w:r w:rsidR="00CA4DAB" w:rsidRPr="00CA4DAB">
          <w:rPr>
            <w:rFonts w:ascii="Arial" w:hAnsi="Arial" w:cs="Arial"/>
            <w:color w:val="000000" w:themeColor="text1"/>
            <w:lang w:val="en-US"/>
            <w:rPrChange w:id="172" w:author="Dmitry Orlov" w:date="2016-04-10T19:15:00Z">
              <w:rPr>
                <w:lang w:val="en-US"/>
              </w:rPr>
            </w:rPrChange>
          </w:rPr>
          <w:br/>
        </w:r>
        <w:r w:rsidR="00CA4DAB" w:rsidRPr="00CA4DAB">
          <w:rPr>
            <w:rFonts w:ascii="Arial" w:hAnsi="Arial" w:cs="Arial"/>
            <w:color w:val="000000" w:themeColor="text1"/>
            <w:lang w:val="en-US"/>
            <w:rPrChange w:id="173" w:author="Dmitry Orlov" w:date="2016-04-10T19:15:00Z">
              <w:rPr>
                <w:lang w:val="en-US"/>
              </w:rPr>
            </w:rPrChange>
          </w:rPr>
          <w:tab/>
          <w:t>Impact o</w:t>
        </w:r>
        <w:r w:rsidR="00D32D29">
          <w:rPr>
            <w:rFonts w:ascii="Arial" w:hAnsi="Arial" w:cs="Arial"/>
            <w:color w:val="000000" w:themeColor="text1"/>
            <w:lang w:val="en-US"/>
            <w:rPrChange w:id="174" w:author="Dmitry Orlov" w:date="2016-04-10T19:15:00Z">
              <w:rPr>
                <w:rFonts w:ascii="Arial" w:hAnsi="Arial" w:cs="Arial"/>
                <w:color w:val="000000" w:themeColor="text1"/>
                <w:lang w:val="en-US"/>
              </w:rPr>
            </w:rPrChange>
          </w:rPr>
          <w:t>n project: Very high</w:t>
        </w:r>
        <w:r w:rsidR="00CA4DAB" w:rsidRPr="00CA4DAB">
          <w:rPr>
            <w:rFonts w:ascii="Arial" w:hAnsi="Arial" w:cs="Arial"/>
            <w:color w:val="000000" w:themeColor="text1"/>
            <w:lang w:val="en-US"/>
            <w:rPrChange w:id="175" w:author="Dmitry Orlov" w:date="2016-04-10T19:15:00Z">
              <w:rPr>
                <w:lang w:val="en-US"/>
              </w:rPr>
            </w:rPrChange>
          </w:rPr>
          <w:br/>
        </w:r>
        <w:r w:rsidR="00CA4DAB" w:rsidRPr="00CA4DAB">
          <w:rPr>
            <w:rFonts w:ascii="Arial" w:hAnsi="Arial" w:cs="Arial"/>
            <w:color w:val="000000" w:themeColor="text1"/>
            <w:lang w:val="en-US"/>
            <w:rPrChange w:id="176" w:author="Dmitry Orlov" w:date="2016-04-10T19:15:00Z">
              <w:rPr>
                <w:lang w:val="en-US"/>
              </w:rPr>
            </w:rPrChange>
          </w:rPr>
          <w:tab/>
          <w:t xml:space="preserve">Steps to prevent: </w:t>
        </w:r>
      </w:ins>
      <w:ins w:id="177" w:author="Dmitry Orlov" w:date="2016-04-10T19:15:00Z">
        <w:r w:rsidR="00CA4DAB" w:rsidRPr="00CA4DAB">
          <w:rPr>
            <w:rFonts w:ascii="Arial" w:hAnsi="Arial" w:cs="Arial"/>
            <w:color w:val="000000" w:themeColor="text1"/>
            <w:lang w:val="en-US"/>
            <w:rPrChange w:id="178" w:author="Dmitry Orlov" w:date="2016-04-10T19:15:00Z">
              <w:rPr>
                <w:lang w:val="en-US"/>
              </w:rPr>
            </w:rPrChange>
          </w:rPr>
          <w:t>Use</w:t>
        </w:r>
      </w:ins>
      <w:ins w:id="179" w:author="Dmitry Orlov" w:date="2016-04-10T19:09:00Z">
        <w:r w:rsidR="00CA4DAB" w:rsidRPr="00CA4DAB">
          <w:rPr>
            <w:rFonts w:ascii="Arial" w:hAnsi="Arial" w:cs="Arial"/>
            <w:color w:val="000000" w:themeColor="text1"/>
            <w:lang w:val="en-US"/>
            <w:rPrChange w:id="180" w:author="Dmitry Orlov" w:date="2016-04-10T19:15:00Z">
              <w:rPr>
                <w:lang w:val="en-US"/>
              </w:rPr>
            </w:rPrChange>
          </w:rPr>
          <w:t xml:space="preserve"> a detailed </w:t>
        </w:r>
      </w:ins>
      <w:ins w:id="181" w:author="Dmitry Orlov" w:date="2016-04-10T19:11:00Z">
        <w:r w:rsidR="00CA4DAB" w:rsidRPr="00CA4DAB">
          <w:rPr>
            <w:rFonts w:ascii="Arial" w:hAnsi="Arial" w:cs="Arial"/>
            <w:color w:val="000000" w:themeColor="text1"/>
            <w:lang w:val="en-US"/>
            <w:rPrChange w:id="182" w:author="Dmitry Orlov" w:date="2016-04-10T19:15:00Z">
              <w:rPr>
                <w:lang w:val="en-US"/>
              </w:rPr>
            </w:rPrChange>
          </w:rPr>
          <w:t>agenda for tasks</w:t>
        </w:r>
      </w:ins>
      <w:ins w:id="183" w:author="Dmitry Orlov" w:date="2016-04-10T19:09:00Z">
        <w:r w:rsidR="00CA4DAB" w:rsidRPr="00CA4DAB">
          <w:rPr>
            <w:rFonts w:ascii="Arial" w:hAnsi="Arial" w:cs="Arial"/>
            <w:color w:val="000000" w:themeColor="text1"/>
            <w:lang w:val="en-US"/>
            <w:rPrChange w:id="184" w:author="Dmitry Orlov" w:date="2016-04-10T19:15:00Z">
              <w:rPr>
                <w:lang w:val="en-US"/>
              </w:rPr>
            </w:rPrChange>
          </w:rPr>
          <w:t xml:space="preserve"> and deadlines to </w:t>
        </w:r>
      </w:ins>
      <w:ins w:id="185" w:author="Dmitry Orlov" w:date="2016-04-10T19:11:00Z">
        <w:r w:rsidR="00CA4DAB" w:rsidRPr="00CA4DAB">
          <w:rPr>
            <w:rFonts w:ascii="Arial" w:hAnsi="Arial" w:cs="Arial"/>
            <w:color w:val="000000" w:themeColor="text1"/>
            <w:lang w:val="en-US"/>
            <w:rPrChange w:id="186" w:author="Dmitry Orlov" w:date="2016-04-10T19:15:00Z">
              <w:rPr>
                <w:lang w:val="en-US"/>
              </w:rPr>
            </w:rPrChange>
          </w:rPr>
          <w:t>guide the team.</w:t>
        </w:r>
      </w:ins>
      <w:ins w:id="187" w:author="Dmitry Orlov" w:date="2016-04-10T19:15:00Z">
        <w:r w:rsidR="00CA4DAB">
          <w:rPr>
            <w:rFonts w:ascii="Arial" w:hAnsi="Arial" w:cs="Arial"/>
            <w:color w:val="000000" w:themeColor="text1"/>
            <w:lang w:val="en-US"/>
          </w:rPr>
          <w:br/>
        </w:r>
      </w:ins>
    </w:p>
    <w:p w14:paraId="5A29CF71" w14:textId="0EF44BB9" w:rsidR="00FC5EA2" w:rsidRPr="00CA4DAB" w:rsidRDefault="00FC5EA2" w:rsidP="00CA4DAB">
      <w:pPr>
        <w:pStyle w:val="ListParagraph"/>
        <w:numPr>
          <w:ilvl w:val="0"/>
          <w:numId w:val="7"/>
        </w:numPr>
        <w:rPr>
          <w:ins w:id="188" w:author="Dmitry Orlov" w:date="2016-04-10T19:05:00Z"/>
          <w:rFonts w:ascii="Arial" w:hAnsi="Arial" w:cs="Arial"/>
          <w:color w:val="000000" w:themeColor="text1"/>
          <w:lang w:val="en-US"/>
          <w:rPrChange w:id="189" w:author="Dmitry Orlov" w:date="2016-04-10T19:15:00Z">
            <w:rPr>
              <w:ins w:id="190" w:author="Dmitry Orlov" w:date="2016-04-10T19:05:00Z"/>
              <w:lang w:val="en-US"/>
            </w:rPr>
          </w:rPrChange>
        </w:rPr>
        <w:pPrChange w:id="191" w:author="Dmitry Orlov" w:date="2016-04-10T19:15:00Z">
          <w:pPr/>
        </w:pPrChange>
      </w:pPr>
      <w:ins w:id="192" w:author="Dmitry Orlov" w:date="2016-04-10T19:05:00Z">
        <w:r w:rsidRPr="00CA4DAB">
          <w:rPr>
            <w:rFonts w:ascii="Arial" w:hAnsi="Arial" w:cs="Arial"/>
            <w:color w:val="000000" w:themeColor="text1"/>
            <w:lang w:val="en-US"/>
            <w:rPrChange w:id="193" w:author="Dmitry Orlov" w:date="2016-04-10T19:15:00Z">
              <w:rPr>
                <w:lang w:val="en-US"/>
              </w:rPr>
            </w:rPrChange>
          </w:rPr>
          <w:t>Poor team dynamics</w:t>
        </w:r>
      </w:ins>
      <w:ins w:id="194" w:author="Dmitry Orlov" w:date="2016-04-10T19:16:00Z">
        <w:r w:rsidR="00CA4DAB">
          <w:rPr>
            <w:rFonts w:ascii="Arial" w:hAnsi="Arial" w:cs="Arial"/>
            <w:color w:val="000000" w:themeColor="text1"/>
            <w:lang w:val="en-US"/>
          </w:rPr>
          <w:t>:</w:t>
        </w:r>
        <w:r w:rsidR="00CA4DAB">
          <w:rPr>
            <w:rFonts w:ascii="Arial" w:hAnsi="Arial" w:cs="Arial"/>
            <w:color w:val="000000" w:themeColor="text1"/>
            <w:lang w:val="en-US"/>
          </w:rPr>
          <w:br/>
        </w:r>
        <w:r w:rsidR="00CA4DAB">
          <w:rPr>
            <w:rFonts w:ascii="Arial" w:hAnsi="Arial" w:cs="Arial"/>
            <w:color w:val="000000" w:themeColor="text1"/>
            <w:lang w:val="en-US"/>
          </w:rPr>
          <w:tab/>
          <w:t>Low progress in working on the project can lead to a dead end</w:t>
        </w:r>
        <w:r w:rsidR="00CA4DAB" w:rsidRPr="006B4CDC">
          <w:rPr>
            <w:rFonts w:ascii="Arial" w:hAnsi="Arial" w:cs="Arial"/>
            <w:color w:val="000000" w:themeColor="text1"/>
            <w:lang w:val="en-US"/>
          </w:rPr>
          <w:t xml:space="preserve">. </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 xml:space="preserve">Probabilty: </w:t>
        </w:r>
      </w:ins>
      <w:ins w:id="195" w:author="Dmitry Orlov" w:date="2016-04-10T19:17:00Z">
        <w:r w:rsidR="00CA4DAB">
          <w:rPr>
            <w:rFonts w:ascii="Arial" w:hAnsi="Arial" w:cs="Arial"/>
            <w:color w:val="000000" w:themeColor="text1"/>
            <w:lang w:val="en-US"/>
          </w:rPr>
          <w:t>Low</w:t>
        </w:r>
      </w:ins>
      <w:ins w:id="196" w:author="Dmitry Orlov" w:date="2016-04-10T19:16:00Z">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Impact o</w:t>
        </w:r>
        <w:r w:rsidR="00D32D29">
          <w:rPr>
            <w:rFonts w:ascii="Arial" w:hAnsi="Arial" w:cs="Arial"/>
            <w:color w:val="000000" w:themeColor="text1"/>
            <w:lang w:val="en-US"/>
          </w:rPr>
          <w:t>n project: Very high</w:t>
        </w:r>
        <w:r w:rsidR="00CA4DAB" w:rsidRPr="006B4CDC">
          <w:rPr>
            <w:rFonts w:ascii="Arial" w:hAnsi="Arial" w:cs="Arial"/>
            <w:color w:val="000000" w:themeColor="text1"/>
            <w:lang w:val="en-US"/>
          </w:rPr>
          <w:br/>
        </w:r>
        <w:r w:rsidR="00CA4DAB" w:rsidRPr="006B4CDC">
          <w:rPr>
            <w:rFonts w:ascii="Arial" w:hAnsi="Arial" w:cs="Arial"/>
            <w:color w:val="000000" w:themeColor="text1"/>
            <w:lang w:val="en-US"/>
          </w:rPr>
          <w:tab/>
          <w:t>Steps to prevent:</w:t>
        </w:r>
      </w:ins>
      <w:ins w:id="197" w:author="Dmitry Orlov" w:date="2016-04-10T19:17:00Z">
        <w:r w:rsidR="00CA4DAB">
          <w:rPr>
            <w:rFonts w:ascii="Arial" w:hAnsi="Arial" w:cs="Arial"/>
            <w:color w:val="000000" w:themeColor="text1"/>
            <w:lang w:val="en-US"/>
          </w:rPr>
          <w:t xml:space="preserve"> Focus on the most important items of the Moscow List first and schedule the work thoughtfully.</w:t>
        </w:r>
        <w:r w:rsidR="00CA4DAB">
          <w:rPr>
            <w:rFonts w:ascii="Arial" w:hAnsi="Arial" w:cs="Arial"/>
            <w:color w:val="000000" w:themeColor="text1"/>
            <w:lang w:val="en-US"/>
          </w:rPr>
          <w:br/>
        </w:r>
      </w:ins>
      <w:ins w:id="198" w:author="Dmitry Orlov" w:date="2016-04-10T19:15:00Z">
        <w:r w:rsidR="00CA4DAB" w:rsidRPr="00CA4DAB">
          <w:rPr>
            <w:rFonts w:ascii="Arial" w:hAnsi="Arial" w:cs="Arial"/>
            <w:color w:val="000000" w:themeColor="text1"/>
            <w:lang w:val="en-US"/>
            <w:rPrChange w:id="199" w:author="Dmitry Orlov" w:date="2016-04-10T19:15:00Z">
              <w:rPr>
                <w:lang w:val="en-US"/>
              </w:rPr>
            </w:rPrChange>
          </w:rPr>
          <w:tab/>
        </w:r>
      </w:ins>
    </w:p>
    <w:p w14:paraId="03D92CE0" w14:textId="67C5DCE3" w:rsidR="00D32D29" w:rsidRPr="00D32D29" w:rsidRDefault="00FC5EA2" w:rsidP="00435E9D">
      <w:pPr>
        <w:pStyle w:val="ListParagraph"/>
        <w:numPr>
          <w:ilvl w:val="0"/>
          <w:numId w:val="7"/>
        </w:numPr>
        <w:rPr>
          <w:ins w:id="200" w:author="Dmitry Orlov" w:date="2016-04-10T19:05:00Z"/>
          <w:rFonts w:ascii="Arial" w:hAnsi="Arial" w:cs="Arial"/>
          <w:color w:val="000000" w:themeColor="text1"/>
          <w:lang w:val="en-US"/>
          <w:rPrChange w:id="201" w:author="Dmitry Orlov" w:date="2016-04-10T19:22:00Z">
            <w:rPr>
              <w:ins w:id="202" w:author="Dmitry Orlov" w:date="2016-04-10T19:05:00Z"/>
              <w:lang w:val="en-US"/>
            </w:rPr>
          </w:rPrChange>
        </w:rPr>
        <w:pPrChange w:id="203" w:author="Dmitry Orlov" w:date="2016-04-10T19:21:00Z">
          <w:pPr/>
        </w:pPrChange>
      </w:pPr>
      <w:ins w:id="204" w:author="Dmitry Orlov" w:date="2016-04-10T19:05:00Z">
        <w:r w:rsidRPr="00D32D29">
          <w:rPr>
            <w:rFonts w:ascii="Arial" w:hAnsi="Arial" w:cs="Arial"/>
            <w:color w:val="000000" w:themeColor="text1"/>
            <w:lang w:val="en-US"/>
            <w:rPrChange w:id="205" w:author="Dmitry Orlov" w:date="2016-04-10T19:22:00Z">
              <w:rPr>
                <w:lang w:val="en-US"/>
              </w:rPr>
            </w:rPrChange>
          </w:rPr>
          <w:t>Poor software quality</w:t>
        </w:r>
      </w:ins>
      <w:ins w:id="206" w:author="Dmitry Orlov" w:date="2016-04-10T19:18:00Z">
        <w:r w:rsidR="00CA4DAB" w:rsidRPr="00D32D29">
          <w:rPr>
            <w:rFonts w:ascii="Arial" w:hAnsi="Arial" w:cs="Arial"/>
            <w:color w:val="000000" w:themeColor="text1"/>
            <w:lang w:val="en-US"/>
            <w:rPrChange w:id="207" w:author="Dmitry Orlov" w:date="2016-04-10T19:22:00Z">
              <w:rPr>
                <w:rFonts w:ascii="Arial" w:hAnsi="Arial" w:cs="Arial"/>
                <w:color w:val="000000" w:themeColor="text1"/>
                <w:lang w:val="en-US"/>
              </w:rPr>
            </w:rPrChange>
          </w:rPr>
          <w:t>:</w:t>
        </w:r>
        <w:r w:rsidR="00CA4DAB" w:rsidRPr="00D32D29">
          <w:rPr>
            <w:rFonts w:ascii="Arial" w:hAnsi="Arial" w:cs="Arial"/>
            <w:color w:val="000000" w:themeColor="text1"/>
            <w:lang w:val="en-US"/>
            <w:rPrChange w:id="208" w:author="Dmitry Orlov" w:date="2016-04-10T19:22:00Z">
              <w:rPr>
                <w:rFonts w:ascii="Arial" w:hAnsi="Arial" w:cs="Arial"/>
                <w:color w:val="000000" w:themeColor="text1"/>
                <w:lang w:val="en-US"/>
              </w:rPr>
            </w:rPrChange>
          </w:rPr>
          <w:br/>
        </w:r>
        <w:r w:rsidR="00CA4DAB" w:rsidRPr="00D32D29">
          <w:rPr>
            <w:rFonts w:ascii="Arial" w:hAnsi="Arial" w:cs="Arial"/>
            <w:color w:val="000000" w:themeColor="text1"/>
            <w:lang w:val="en-US"/>
            <w:rPrChange w:id="209" w:author="Dmitry Orlov" w:date="2016-04-10T19:22:00Z">
              <w:rPr>
                <w:rFonts w:ascii="Arial" w:hAnsi="Arial" w:cs="Arial"/>
                <w:color w:val="000000" w:themeColor="text1"/>
                <w:lang w:val="en-US"/>
              </w:rPr>
            </w:rPrChange>
          </w:rPr>
          <w:tab/>
        </w:r>
      </w:ins>
      <w:ins w:id="210" w:author="Dmitry Orlov" w:date="2016-04-10T19:20:00Z">
        <w:r w:rsidR="00D32D29" w:rsidRPr="00D32D29">
          <w:rPr>
            <w:rFonts w:ascii="Arial" w:hAnsi="Arial" w:cs="Arial"/>
            <w:color w:val="000000" w:themeColor="text1"/>
            <w:lang w:val="en-US"/>
            <w:rPrChange w:id="211" w:author="Dmitry Orlov" w:date="2016-04-10T19:22:00Z">
              <w:rPr>
                <w:rFonts w:ascii="Arial" w:hAnsi="Arial" w:cs="Arial"/>
                <w:color w:val="000000" w:themeColor="text1"/>
                <w:lang w:val="en-US"/>
              </w:rPr>
            </w:rPrChange>
          </w:rPr>
          <w:t xml:space="preserve">Not meeting the quality requirements and not fulfilling the expectations of the </w:t>
        </w:r>
        <w:r w:rsidR="00D32D29" w:rsidRPr="00D32D29">
          <w:rPr>
            <w:rFonts w:ascii="Arial" w:hAnsi="Arial" w:cs="Arial"/>
            <w:color w:val="000000" w:themeColor="text1"/>
            <w:lang w:val="en-US"/>
            <w:rPrChange w:id="212" w:author="Dmitry Orlov" w:date="2016-04-10T19:22:00Z">
              <w:rPr>
                <w:rFonts w:ascii="Arial" w:hAnsi="Arial" w:cs="Arial"/>
                <w:color w:val="000000" w:themeColor="text1"/>
                <w:lang w:val="en-US"/>
              </w:rPr>
            </w:rPrChange>
          </w:rPr>
          <w:lastRenderedPageBreak/>
          <w:t>formal client.</w:t>
        </w:r>
      </w:ins>
      <w:ins w:id="213" w:author="Dmitry Orlov" w:date="2016-04-10T19:21:00Z">
        <w:r w:rsidR="00D32D29" w:rsidRPr="00D32D29">
          <w:rPr>
            <w:rFonts w:ascii="Arial" w:hAnsi="Arial" w:cs="Arial"/>
            <w:color w:val="000000" w:themeColor="text1"/>
            <w:lang w:val="en-US"/>
            <w:rPrChange w:id="214" w:author="Dmitry Orlov" w:date="2016-04-10T19:22:00Z">
              <w:rPr>
                <w:rFonts w:ascii="Arial" w:hAnsi="Arial" w:cs="Arial"/>
                <w:color w:val="000000" w:themeColor="text1"/>
                <w:lang w:val="en-US"/>
              </w:rPr>
            </w:rPrChange>
          </w:rPr>
          <w:br/>
        </w:r>
        <w:r w:rsidR="00D32D29" w:rsidRPr="00D32D29">
          <w:rPr>
            <w:rFonts w:ascii="Arial" w:hAnsi="Arial" w:cs="Arial"/>
            <w:color w:val="000000" w:themeColor="text1"/>
            <w:lang w:val="en-US"/>
            <w:rPrChange w:id="215" w:author="Dmitry Orlov" w:date="2016-04-10T19:22:00Z">
              <w:rPr>
                <w:rFonts w:ascii="Arial" w:hAnsi="Arial" w:cs="Arial"/>
                <w:color w:val="000000" w:themeColor="text1"/>
                <w:lang w:val="en-US"/>
              </w:rPr>
            </w:rPrChange>
          </w:rPr>
          <w:tab/>
          <w:t>Probability: Moderate</w:t>
        </w:r>
        <w:r w:rsidR="00D32D29" w:rsidRPr="00D32D29">
          <w:rPr>
            <w:rFonts w:ascii="Arial" w:hAnsi="Arial" w:cs="Arial"/>
            <w:color w:val="000000" w:themeColor="text1"/>
            <w:lang w:val="en-US"/>
            <w:rPrChange w:id="216" w:author="Dmitry Orlov" w:date="2016-04-10T19:22:00Z">
              <w:rPr>
                <w:rFonts w:ascii="Arial" w:hAnsi="Arial" w:cs="Arial"/>
                <w:color w:val="000000" w:themeColor="text1"/>
                <w:lang w:val="en-US"/>
              </w:rPr>
            </w:rPrChange>
          </w:rPr>
          <w:br/>
        </w:r>
        <w:r w:rsidR="00D32D29" w:rsidRPr="00D32D29">
          <w:rPr>
            <w:rFonts w:ascii="Arial" w:hAnsi="Arial" w:cs="Arial"/>
            <w:color w:val="000000" w:themeColor="text1"/>
            <w:lang w:val="en-US"/>
            <w:rPrChange w:id="217" w:author="Dmitry Orlov" w:date="2016-04-10T19:22:00Z">
              <w:rPr>
                <w:rFonts w:ascii="Arial" w:hAnsi="Arial" w:cs="Arial"/>
                <w:color w:val="000000" w:themeColor="text1"/>
                <w:lang w:val="en-US"/>
              </w:rPr>
            </w:rPrChange>
          </w:rPr>
          <w:tab/>
          <w:t>Impact on project: High</w:t>
        </w:r>
        <w:r w:rsidR="00D32D29" w:rsidRPr="00D32D29">
          <w:rPr>
            <w:rFonts w:ascii="Arial" w:hAnsi="Arial" w:cs="Arial"/>
            <w:color w:val="000000" w:themeColor="text1"/>
            <w:lang w:val="en-US"/>
            <w:rPrChange w:id="218" w:author="Dmitry Orlov" w:date="2016-04-10T19:22:00Z">
              <w:rPr>
                <w:rFonts w:ascii="Arial" w:hAnsi="Arial" w:cs="Arial"/>
                <w:color w:val="000000" w:themeColor="text1"/>
                <w:lang w:val="en-US"/>
              </w:rPr>
            </w:rPrChange>
          </w:rPr>
          <w:br/>
        </w:r>
        <w:r w:rsidR="00D32D29" w:rsidRPr="00D32D29">
          <w:rPr>
            <w:rFonts w:ascii="Arial" w:hAnsi="Arial" w:cs="Arial"/>
            <w:color w:val="000000" w:themeColor="text1"/>
            <w:lang w:val="en-US"/>
            <w:rPrChange w:id="219" w:author="Dmitry Orlov" w:date="2016-04-10T19:22:00Z">
              <w:rPr>
                <w:rFonts w:ascii="Arial" w:hAnsi="Arial" w:cs="Arial"/>
                <w:color w:val="000000" w:themeColor="text1"/>
                <w:lang w:val="en-US"/>
              </w:rPr>
            </w:rPrChange>
          </w:rPr>
          <w:tab/>
          <w:t>Steps to prevent: Rely on the usual testing and quality checking.</w:t>
        </w:r>
        <w:r w:rsidR="00D32D29" w:rsidRPr="00D32D29">
          <w:rPr>
            <w:rFonts w:ascii="Arial" w:hAnsi="Arial" w:cs="Arial"/>
            <w:color w:val="000000" w:themeColor="text1"/>
            <w:lang w:val="en-US"/>
            <w:rPrChange w:id="220" w:author="Dmitry Orlov" w:date="2016-04-10T19:22:00Z">
              <w:rPr>
                <w:rFonts w:ascii="Arial" w:hAnsi="Arial" w:cs="Arial"/>
                <w:color w:val="000000" w:themeColor="text1"/>
                <w:lang w:val="en-US"/>
              </w:rPr>
            </w:rPrChange>
          </w:rPr>
          <w:br/>
        </w:r>
      </w:ins>
    </w:p>
    <w:p w14:paraId="0DB5C249" w14:textId="0797C4CA" w:rsidR="00D32D29" w:rsidRPr="00D32D29" w:rsidRDefault="00FC5EA2" w:rsidP="00D32D29">
      <w:pPr>
        <w:pStyle w:val="ListParagraph"/>
        <w:numPr>
          <w:ilvl w:val="0"/>
          <w:numId w:val="7"/>
        </w:numPr>
        <w:rPr>
          <w:ins w:id="221" w:author="Dmitry Orlov" w:date="2016-04-10T19:05:00Z"/>
          <w:rFonts w:ascii="Arial" w:hAnsi="Arial" w:cs="Arial"/>
          <w:color w:val="000000" w:themeColor="text1"/>
          <w:lang w:val="en-US"/>
          <w:rPrChange w:id="222" w:author="Dmitry Orlov" w:date="2016-04-10T19:24:00Z">
            <w:rPr>
              <w:ins w:id="223" w:author="Dmitry Orlov" w:date="2016-04-10T19:05:00Z"/>
              <w:lang w:val="en-US"/>
            </w:rPr>
          </w:rPrChange>
        </w:rPr>
        <w:pPrChange w:id="224" w:author="Dmitry Orlov" w:date="2016-04-10T19:24:00Z">
          <w:pPr/>
        </w:pPrChange>
      </w:pPr>
      <w:ins w:id="225" w:author="Dmitry Orlov" w:date="2016-04-10T19:05:00Z">
        <w:r w:rsidRPr="00CA4DAB">
          <w:rPr>
            <w:rFonts w:ascii="Arial" w:hAnsi="Arial" w:cs="Arial"/>
            <w:color w:val="000000" w:themeColor="text1"/>
            <w:lang w:val="en-US"/>
            <w:rPrChange w:id="226" w:author="Dmitry Orlov" w:date="2016-04-10T19:15:00Z">
              <w:rPr>
                <w:lang w:val="en-US"/>
              </w:rPr>
            </w:rPrChange>
          </w:rPr>
          <w:t>Overly optimistic schedule</w:t>
        </w:r>
      </w:ins>
      <w:ins w:id="227" w:author="Dmitry Orlov" w:date="2016-04-10T19:22:00Z">
        <w:r w:rsidR="00D32D29">
          <w:rPr>
            <w:rFonts w:ascii="Arial" w:hAnsi="Arial" w:cs="Arial"/>
            <w:color w:val="000000" w:themeColor="text1"/>
            <w:lang w:val="en-US"/>
          </w:rPr>
          <w:br/>
        </w:r>
        <w:r w:rsidR="00D32D29">
          <w:rPr>
            <w:rFonts w:ascii="Arial" w:hAnsi="Arial" w:cs="Arial"/>
            <w:color w:val="000000" w:themeColor="text1"/>
            <w:lang w:val="en-US"/>
          </w:rPr>
          <w:tab/>
        </w:r>
      </w:ins>
      <w:ins w:id="228" w:author="Dmitry Orlov" w:date="2016-04-10T19:23:00Z">
        <w:r w:rsidR="00D32D29">
          <w:rPr>
            <w:rFonts w:ascii="Arial" w:hAnsi="Arial" w:cs="Arial"/>
            <w:color w:val="000000" w:themeColor="text1"/>
            <w:lang w:val="en-US"/>
          </w:rPr>
          <w:t xml:space="preserve">The scheduled tasks can prove themselves to be </w:t>
        </w:r>
      </w:ins>
      <w:ins w:id="229" w:author="Dmitry Orlov" w:date="2016-04-10T19:24:00Z">
        <w:r w:rsidR="00D32D29">
          <w:rPr>
            <w:rFonts w:ascii="Arial" w:hAnsi="Arial" w:cs="Arial"/>
            <w:color w:val="000000" w:themeColor="text1"/>
            <w:lang w:val="en-US"/>
          </w:rPr>
          <w:t>more time-consuming and complex than expected.</w:t>
        </w:r>
        <w:r w:rsidR="00D32D29">
          <w:rPr>
            <w:rFonts w:ascii="Arial" w:hAnsi="Arial" w:cs="Arial"/>
            <w:color w:val="000000" w:themeColor="text1"/>
            <w:lang w:val="en-US"/>
          </w:rPr>
          <w:br/>
        </w:r>
        <w:r w:rsidR="00D32D29">
          <w:rPr>
            <w:rFonts w:ascii="Arial" w:hAnsi="Arial" w:cs="Arial"/>
            <w:color w:val="000000" w:themeColor="text1"/>
            <w:lang w:val="en-US"/>
          </w:rPr>
          <w:tab/>
        </w:r>
      </w:ins>
      <w:ins w:id="230" w:author="Dmitry Orlov" w:date="2016-04-10T19:25:00Z">
        <w:r w:rsidR="00D32D29">
          <w:rPr>
            <w:rFonts w:ascii="Arial" w:hAnsi="Arial" w:cs="Arial"/>
            <w:color w:val="000000" w:themeColor="text1"/>
            <w:lang w:val="en-US"/>
          </w:rPr>
          <w:t>Probability: Low</w:t>
        </w:r>
        <w:r w:rsidR="00D32D29">
          <w:rPr>
            <w:rFonts w:ascii="Arial" w:hAnsi="Arial" w:cs="Arial"/>
            <w:color w:val="000000" w:themeColor="text1"/>
            <w:lang w:val="en-US"/>
          </w:rPr>
          <w:br/>
        </w:r>
        <w:r w:rsidR="00D32D29">
          <w:rPr>
            <w:rFonts w:ascii="Arial" w:hAnsi="Arial" w:cs="Arial"/>
            <w:color w:val="000000" w:themeColor="text1"/>
            <w:lang w:val="en-US"/>
          </w:rPr>
          <w:tab/>
          <w:t>Impact on project: High</w:t>
        </w:r>
        <w:r w:rsidR="00D32D29">
          <w:rPr>
            <w:rFonts w:ascii="Arial" w:hAnsi="Arial" w:cs="Arial"/>
            <w:color w:val="000000" w:themeColor="text1"/>
            <w:lang w:val="en-US"/>
          </w:rPr>
          <w:br/>
        </w:r>
        <w:r w:rsidR="00D32D29">
          <w:rPr>
            <w:rFonts w:ascii="Arial" w:hAnsi="Arial" w:cs="Arial"/>
            <w:color w:val="000000" w:themeColor="text1"/>
            <w:lang w:val="en-US"/>
          </w:rPr>
          <w:tab/>
          <w:t>Steps to prevent: Adjust the detailed schedule according to the actual progress</w:t>
        </w:r>
      </w:ins>
      <w:ins w:id="231" w:author="Dmitry Orlov" w:date="2016-04-10T19:26:00Z">
        <w:r w:rsidR="00D32D29">
          <w:rPr>
            <w:rFonts w:ascii="Arial" w:hAnsi="Arial" w:cs="Arial"/>
            <w:color w:val="000000" w:themeColor="text1"/>
            <w:lang w:val="en-US"/>
          </w:rPr>
          <w:t>, rely on deadlines and prioritize the tasks properly, research the field in search of best solutions and tips.</w:t>
        </w:r>
        <w:r w:rsidR="00D32D29">
          <w:rPr>
            <w:rFonts w:ascii="Arial" w:hAnsi="Arial" w:cs="Arial"/>
            <w:color w:val="000000" w:themeColor="text1"/>
            <w:lang w:val="en-US"/>
          </w:rPr>
          <w:br/>
        </w:r>
      </w:ins>
    </w:p>
    <w:p w14:paraId="64653673" w14:textId="2BC7E16E" w:rsidR="00D32D29" w:rsidRPr="00D32D29" w:rsidRDefault="00FC5EA2" w:rsidP="00D32D29">
      <w:pPr>
        <w:pStyle w:val="ListParagraph"/>
        <w:numPr>
          <w:ilvl w:val="0"/>
          <w:numId w:val="7"/>
        </w:numPr>
        <w:rPr>
          <w:rFonts w:ascii="Arial" w:hAnsi="Arial" w:cs="Arial"/>
          <w:b/>
          <w:color w:val="000000" w:themeColor="text1"/>
          <w:lang w:val="en-US"/>
          <w:rPrChange w:id="232" w:author="Dmitry Orlov" w:date="2016-04-10T19:27:00Z">
            <w:rPr>
              <w:b/>
              <w:lang w:val="en-US"/>
            </w:rPr>
          </w:rPrChange>
        </w:rPr>
        <w:pPrChange w:id="233" w:author="Dmitry Orlov" w:date="2016-04-10T19:27:00Z">
          <w:pPr/>
        </w:pPrChange>
      </w:pPr>
      <w:ins w:id="234" w:author="Dmitry Orlov" w:date="2016-04-10T19:05:00Z">
        <w:r w:rsidRPr="00CA4DAB">
          <w:rPr>
            <w:rFonts w:ascii="Arial" w:hAnsi="Arial" w:cs="Arial"/>
            <w:color w:val="000000" w:themeColor="text1"/>
            <w:lang w:val="en-US"/>
            <w:rPrChange w:id="235" w:author="Dmitry Orlov" w:date="2016-04-10T19:15:00Z">
              <w:rPr>
                <w:lang w:val="en-US"/>
              </w:rPr>
            </w:rPrChange>
          </w:rPr>
          <w:t>Inadequate design</w:t>
        </w:r>
      </w:ins>
      <w:ins w:id="236" w:author="Dmitry Orlov" w:date="2016-04-10T19:27:00Z">
        <w:r w:rsidR="00D32D29">
          <w:rPr>
            <w:rFonts w:ascii="Arial" w:hAnsi="Arial" w:cs="Arial"/>
            <w:b/>
            <w:color w:val="000000" w:themeColor="text1"/>
            <w:lang w:val="en-US"/>
          </w:rPr>
          <w:br/>
        </w:r>
        <w:r w:rsidR="00D32D29">
          <w:rPr>
            <w:rFonts w:ascii="Arial" w:hAnsi="Arial" w:cs="Arial"/>
            <w:b/>
            <w:color w:val="000000" w:themeColor="text1"/>
            <w:lang w:val="en-US"/>
          </w:rPr>
          <w:tab/>
        </w:r>
      </w:ins>
      <w:ins w:id="237" w:author="Dmitry Orlov" w:date="2016-04-10T19:29:00Z">
        <w:r w:rsidR="00C66979">
          <w:rPr>
            <w:rFonts w:ascii="Arial" w:hAnsi="Arial" w:cs="Arial"/>
            <w:color w:val="000000" w:themeColor="text1"/>
            <w:lang w:val="en-US"/>
          </w:rPr>
          <w:t>Website and software design can differ from the client</w:t>
        </w:r>
      </w:ins>
      <w:ins w:id="238" w:author="Dmitry Orlov" w:date="2016-04-10T19:30:00Z">
        <w:r w:rsidR="00C66979">
          <w:rPr>
            <w:rFonts w:ascii="Arial" w:hAnsi="Arial" w:cs="Arial"/>
            <w:color w:val="000000" w:themeColor="text1"/>
            <w:lang w:val="en-US"/>
          </w:rPr>
          <w:t>’s expectations</w:t>
        </w:r>
      </w:ins>
      <w:ins w:id="239" w:author="Dmitry Orlov" w:date="2016-04-10T19:29:00Z">
        <w:r w:rsidR="00D32D29">
          <w:rPr>
            <w:rFonts w:ascii="Arial" w:hAnsi="Arial" w:cs="Arial"/>
            <w:color w:val="000000" w:themeColor="text1"/>
            <w:lang w:val="en-US"/>
          </w:rPr>
          <w:t xml:space="preserve"> </w:t>
        </w:r>
      </w:ins>
      <w:ins w:id="240" w:author="Dmitry Orlov" w:date="2016-04-10T19:28:00Z">
        <w:r w:rsidR="00D32D29" w:rsidRPr="006B4CDC">
          <w:rPr>
            <w:rFonts w:ascii="Arial" w:hAnsi="Arial" w:cs="Arial"/>
            <w:color w:val="000000" w:themeColor="text1"/>
            <w:lang w:val="en-US"/>
          </w:rPr>
          <w:tab/>
          <w:t xml:space="preserve">Probabilty: </w:t>
        </w:r>
      </w:ins>
      <w:ins w:id="241" w:author="Dmitry Orlov" w:date="2016-04-10T19:30:00Z">
        <w:r w:rsidR="00C66979">
          <w:rPr>
            <w:rFonts w:ascii="Arial" w:hAnsi="Arial" w:cs="Arial"/>
            <w:color w:val="000000" w:themeColor="text1"/>
            <w:lang w:val="en-US"/>
          </w:rPr>
          <w:t>Low</w:t>
        </w:r>
      </w:ins>
      <w:ins w:id="242" w:author="Dmitry Orlov" w:date="2016-04-10T19:28:00Z">
        <w:r w:rsidR="00D32D29" w:rsidRPr="006B4CDC">
          <w:rPr>
            <w:rFonts w:ascii="Arial" w:hAnsi="Arial" w:cs="Arial"/>
            <w:color w:val="000000" w:themeColor="text1"/>
            <w:lang w:val="en-US"/>
          </w:rPr>
          <w:t>.</w:t>
        </w:r>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 xml:space="preserve">Impact on project: </w:t>
        </w:r>
      </w:ins>
      <w:ins w:id="243" w:author="Dmitry Orlov" w:date="2016-04-10T19:30:00Z">
        <w:r w:rsidR="00C66979">
          <w:rPr>
            <w:rFonts w:ascii="Arial" w:hAnsi="Arial" w:cs="Arial"/>
            <w:color w:val="000000" w:themeColor="text1"/>
            <w:lang w:val="en-US"/>
          </w:rPr>
          <w:t>Moderate.</w:t>
        </w:r>
      </w:ins>
      <w:ins w:id="244" w:author="Dmitry Orlov" w:date="2016-04-10T19:28:00Z">
        <w:r w:rsidR="00D32D29" w:rsidRPr="006B4CDC">
          <w:rPr>
            <w:rFonts w:ascii="Arial" w:hAnsi="Arial" w:cs="Arial"/>
            <w:color w:val="000000" w:themeColor="text1"/>
            <w:lang w:val="en-US"/>
          </w:rPr>
          <w:br/>
        </w:r>
        <w:r w:rsidR="00D32D29" w:rsidRPr="006B4CDC">
          <w:rPr>
            <w:rFonts w:ascii="Arial" w:hAnsi="Arial" w:cs="Arial"/>
            <w:color w:val="000000" w:themeColor="text1"/>
            <w:lang w:val="en-US"/>
          </w:rPr>
          <w:tab/>
          <w:t>Steps to prevent:</w:t>
        </w:r>
      </w:ins>
      <w:ins w:id="245" w:author="Dmitry Orlov" w:date="2016-04-10T19:36:00Z">
        <w:r w:rsidR="00C66979">
          <w:rPr>
            <w:rFonts w:ascii="Arial" w:hAnsi="Arial" w:cs="Arial"/>
            <w:color w:val="000000" w:themeColor="text1"/>
            <w:lang w:val="en-US"/>
          </w:rPr>
          <w:t xml:space="preserve"> Base the designs on simplicity, ease-of-use and user-friendliness</w:t>
        </w:r>
      </w:ins>
      <w:ins w:id="246" w:author="Dmitry Orlov" w:date="2016-04-10T19:28:00Z">
        <w:r w:rsidR="00D32D29" w:rsidRPr="006B4CDC">
          <w:rPr>
            <w:rFonts w:ascii="Arial" w:hAnsi="Arial" w:cs="Arial"/>
            <w:color w:val="000000" w:themeColor="text1"/>
            <w:lang w:val="en-US"/>
          </w:rPr>
          <w:t>.</w:t>
        </w:r>
      </w:ins>
      <w:ins w:id="247" w:author="Dmitry Orlov" w:date="2016-04-10T19:37:00Z">
        <w:r w:rsidR="00C66979">
          <w:rPr>
            <w:rFonts w:ascii="Arial" w:hAnsi="Arial" w:cs="Arial"/>
            <w:color w:val="000000" w:themeColor="text1"/>
            <w:lang w:val="en-US"/>
          </w:rPr>
          <w:t xml:space="preserve"> Discuss the designs before implementing them.</w:t>
        </w:r>
      </w:ins>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248" w:name="_Toc445206501"/>
      <w:r w:rsidRPr="00450446">
        <w:rPr>
          <w:rFonts w:ascii="Arial" w:hAnsi="Arial" w:cs="Arial"/>
          <w:b/>
          <w:color w:val="000000" w:themeColor="text1"/>
          <w:lang w:val="en-US"/>
        </w:rPr>
        <w:lastRenderedPageBreak/>
        <w:t>Project phasing:</w:t>
      </w:r>
      <w:bookmarkEnd w:id="248"/>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ins w:id="249" w:author="Dmitry Orlov" w:date="2016-03-13T19:06:00Z">
        <w:r w:rsidR="001732BA">
          <w:rPr>
            <w:rFonts w:ascii="Arial" w:hAnsi="Arial" w:cs="Arial"/>
            <w:color w:val="000000" w:themeColor="text1"/>
            <w:sz w:val="22"/>
            <w:szCs w:val="22"/>
            <w:lang w:val="en-US"/>
          </w:rPr>
          <w:br/>
        </w:r>
      </w:ins>
      <w:ins w:id="250" w:author="Dmitry Orlov" w:date="2016-03-13T19:02:00Z">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ins>
    </w:p>
    <w:p w14:paraId="1C9308F8" w14:textId="6437B149" w:rsidR="008C6699" w:rsidRDefault="008C6699" w:rsidP="00F64652">
      <w:pPr>
        <w:pStyle w:val="Default"/>
        <w:rPr>
          <w:ins w:id="251" w:author="Dmitry Orlov" w:date="2016-03-13T18:57:00Z"/>
          <w:rFonts w:ascii="Arial" w:hAnsi="Arial" w:cs="Arial"/>
          <w:color w:val="000000" w:themeColor="text1"/>
          <w:sz w:val="22"/>
          <w:szCs w:val="22"/>
          <w:lang w:val="en-US"/>
        </w:rPr>
      </w:pPr>
    </w:p>
    <w:p w14:paraId="62EF9622" w14:textId="77777777" w:rsidR="001732BA" w:rsidRDefault="001732BA" w:rsidP="00F64652">
      <w:pPr>
        <w:pStyle w:val="Default"/>
        <w:rPr>
          <w:ins w:id="252" w:author="Dmitry Orlov" w:date="2016-03-13T18:57:00Z"/>
          <w:rFonts w:ascii="Arial" w:hAnsi="Arial" w:cs="Arial"/>
          <w:color w:val="000000" w:themeColor="text1"/>
          <w:sz w:val="22"/>
          <w:szCs w:val="22"/>
          <w:lang w:val="en-US"/>
        </w:rPr>
      </w:pPr>
    </w:p>
    <w:p w14:paraId="3C3BF579" w14:textId="180CE5DC" w:rsidR="001732BA" w:rsidRPr="001732BA" w:rsidRDefault="001732BA" w:rsidP="00F64652">
      <w:pPr>
        <w:pStyle w:val="Default"/>
        <w:rPr>
          <w:rFonts w:ascii="Arial" w:hAnsi="Arial" w:cs="Arial"/>
          <w:color w:val="000000" w:themeColor="text1"/>
          <w:sz w:val="20"/>
          <w:szCs w:val="20"/>
          <w:lang w:val="en-US"/>
          <w:rPrChange w:id="253" w:author="Dmitry Orlov" w:date="2016-03-13T19:04:00Z">
            <w:rPr>
              <w:rFonts w:ascii="Arial" w:hAnsi="Arial" w:cs="Arial"/>
              <w:color w:val="000000" w:themeColor="text1"/>
              <w:sz w:val="22"/>
              <w:szCs w:val="22"/>
              <w:lang w:val="en-US"/>
            </w:rPr>
          </w:rPrChange>
        </w:rPr>
      </w:pPr>
      <w:ins w:id="254" w:author="Dmitry Orlov" w:date="2016-03-13T19:04:00Z">
        <w:r w:rsidRPr="001732BA">
          <w:rPr>
            <w:rFonts w:ascii="Arial" w:hAnsi="Arial" w:cs="Arial"/>
            <w:color w:val="000000" w:themeColor="text1"/>
            <w:sz w:val="20"/>
            <w:szCs w:val="20"/>
            <w:lang w:val="en-US"/>
            <w:rPrChange w:id="255" w:author="Dmitry Orlov" w:date="2016-03-13T19:04:00Z">
              <w:rPr>
                <w:rFonts w:ascii="Arial" w:hAnsi="Arial" w:cs="Arial"/>
                <w:color w:val="000000" w:themeColor="text1"/>
                <w:sz w:val="22"/>
                <w:szCs w:val="22"/>
                <w:lang w:val="en-US"/>
              </w:rPr>
            </w:rPrChange>
          </w:rPr>
          <w:t>Figure 1:</w:t>
        </w:r>
        <w:r>
          <w:rPr>
            <w:rFonts w:ascii="Arial" w:hAnsi="Arial" w:cs="Arial"/>
            <w:color w:val="000000" w:themeColor="text1"/>
            <w:sz w:val="20"/>
            <w:szCs w:val="20"/>
            <w:lang w:val="en-US"/>
          </w:rPr>
          <w:t xml:space="preserve"> a) </w:t>
        </w:r>
        <w:r w:rsidRPr="001732BA">
          <w:rPr>
            <w:rFonts w:ascii="Arial" w:hAnsi="Arial" w:cs="Arial"/>
            <w:color w:val="000000" w:themeColor="text1"/>
            <w:sz w:val="20"/>
            <w:szCs w:val="20"/>
            <w:lang w:val="en-US"/>
            <w:rPrChange w:id="256" w:author="Dmitry Orlov" w:date="2016-03-13T19:04:00Z">
              <w:rPr>
                <w:rFonts w:ascii="Arial" w:hAnsi="Arial" w:cs="Arial"/>
                <w:color w:val="000000" w:themeColor="text1"/>
                <w:sz w:val="22"/>
                <w:szCs w:val="22"/>
                <w:lang w:val="en-US"/>
              </w:rPr>
            </w:rPrChange>
          </w:rPr>
          <w:t xml:space="preserve"> Week 1 – Week 6</w:t>
        </w:r>
      </w:ins>
      <w:ins w:id="257" w:author="Dmitry Orlov" w:date="2016-03-13T19:05:00Z">
        <w:r>
          <w:rPr>
            <w:rFonts w:ascii="Arial" w:hAnsi="Arial" w:cs="Arial"/>
            <w:color w:val="000000" w:themeColor="text1"/>
            <w:sz w:val="20"/>
            <w:szCs w:val="20"/>
            <w:lang w:val="en-US"/>
          </w:rPr>
          <w:br/>
        </w:r>
        <w:r>
          <w:rPr>
            <w:rFonts w:ascii="Arial" w:hAnsi="Arial" w:cs="Arial"/>
            <w:color w:val="000000" w:themeColor="text1"/>
            <w:sz w:val="20"/>
            <w:szCs w:val="20"/>
            <w:lang w:val="en-US"/>
          </w:rPr>
          <w:tab/>
        </w:r>
      </w:ins>
      <w:ins w:id="258" w:author="Dmitry Orlov" w:date="2016-03-13T19:06:00Z">
        <w:r>
          <w:rPr>
            <w:rFonts w:ascii="Arial" w:hAnsi="Arial" w:cs="Arial"/>
            <w:color w:val="000000" w:themeColor="text1"/>
            <w:sz w:val="20"/>
            <w:szCs w:val="20"/>
            <w:lang w:val="en-US"/>
          </w:rPr>
          <w:t xml:space="preserve">   b) Week 7 – Week 9</w:t>
        </w:r>
      </w:ins>
      <w:ins w:id="259" w:author="Dmitry Orlov" w:date="2016-03-13T19:07:00Z">
        <w:r>
          <w:rPr>
            <w:rFonts w:ascii="Arial" w:hAnsi="Arial" w:cs="Arial"/>
            <w:color w:val="000000" w:themeColor="text1"/>
            <w:sz w:val="20"/>
            <w:szCs w:val="20"/>
            <w:lang w:val="en-US"/>
          </w:rPr>
          <w:t xml:space="preserve"> + Phase 2</w:t>
        </w:r>
      </w:ins>
    </w:p>
    <w:p w14:paraId="4FCBD90D" w14:textId="77777777" w:rsidR="008C6699" w:rsidRPr="00450446" w:rsidRDefault="008C6699" w:rsidP="00BF0B7A">
      <w:pPr>
        <w:pStyle w:val="Heading2"/>
        <w:rPr>
          <w:rFonts w:ascii="Arial" w:hAnsi="Arial" w:cs="Arial"/>
          <w:b/>
          <w:color w:val="000000" w:themeColor="text1"/>
          <w:lang w:val="en-US"/>
        </w:rPr>
      </w:pPr>
      <w:bookmarkStart w:id="260" w:name="_Toc445206502"/>
      <w:r w:rsidRPr="00450446">
        <w:rPr>
          <w:rFonts w:ascii="Arial" w:hAnsi="Arial" w:cs="Arial"/>
          <w:b/>
          <w:color w:val="000000" w:themeColor="text1"/>
          <w:lang w:val="en-US"/>
        </w:rPr>
        <w:lastRenderedPageBreak/>
        <w:t>Phase 1:</w:t>
      </w:r>
      <w:bookmarkEnd w:id="260"/>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261" w:author="Dmitry Orlov" w:date="2016-03-08T13:15:00Z">
        <w:r w:rsidR="00791583">
          <w:rPr>
            <w:rFonts w:ascii="Arial" w:hAnsi="Arial" w:cs="Arial"/>
            <w:color w:val="000000" w:themeColor="text1"/>
            <w:sz w:val="23"/>
            <w:szCs w:val="23"/>
            <w:lang w:val="en-US"/>
          </w:rPr>
          <w:t>Version 1.0</w:t>
        </w:r>
      </w:ins>
      <w:del w:id="262"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263"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264"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265"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266"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267"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268"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269" w:author="Dmitry Orlov" w:date="2016-03-08T13:15:00Z">
        <w:r w:rsidR="00791583" w:rsidRPr="00B912C2">
          <w:rPr>
            <w:rFonts w:ascii="Arial" w:hAnsi="Arial" w:cs="Arial"/>
            <w:color w:val="000000" w:themeColor="text1"/>
            <w:sz w:val="23"/>
            <w:szCs w:val="23"/>
            <w:lang w:val="en-US"/>
          </w:rPr>
          <w:t>Setup Document</w:t>
        </w:r>
      </w:ins>
      <w:del w:id="270"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271"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272"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273"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46EC537" w:rsidR="00AB2E5B" w:rsidRPr="00B912C2" w:rsidDel="00551568" w:rsidRDefault="001761AE" w:rsidP="00F64652">
      <w:pPr>
        <w:pStyle w:val="Default"/>
        <w:rPr>
          <w:del w:id="274" w:author="Dmitry Orlov" w:date="2016-04-10T19:40:00Z"/>
          <w:rFonts w:ascii="Arial" w:hAnsi="Arial" w:cs="Arial"/>
          <w:color w:val="000000" w:themeColor="text1"/>
          <w:sz w:val="23"/>
          <w:szCs w:val="23"/>
          <w:lang w:val="en-US"/>
        </w:rPr>
      </w:pPr>
      <w:ins w:id="275" w:author="Dmitry Orlov" w:date="2016-03-13T15:11:00Z">
        <w:r>
          <w:rPr>
            <w:rFonts w:ascii="Arial" w:hAnsi="Arial" w:cs="Arial"/>
            <w:color w:val="000000" w:themeColor="text1"/>
            <w:sz w:val="23"/>
            <w:szCs w:val="23"/>
            <w:lang w:val="en-US"/>
          </w:rPr>
          <w:tab/>
        </w:r>
      </w:ins>
      <w:del w:id="276" w:author="Dmitry Orlov" w:date="2016-04-10T19:40:00Z">
        <w:r w:rsidR="00AB2E5B" w:rsidRPr="00B912C2" w:rsidDel="00551568">
          <w:rPr>
            <w:rFonts w:ascii="Arial" w:hAnsi="Arial" w:cs="Arial"/>
            <w:color w:val="000000" w:themeColor="text1"/>
            <w:sz w:val="23"/>
            <w:szCs w:val="23"/>
            <w:lang w:val="en-US"/>
          </w:rPr>
          <w:delText xml:space="preserve">the setup document. </w:delText>
        </w:r>
      </w:del>
    </w:p>
    <w:p w14:paraId="305A41A9" w14:textId="3F4FE82D" w:rsidR="001B16C1" w:rsidRPr="00B912C2" w:rsidRDefault="00AB2E5B" w:rsidP="00F64652">
      <w:pPr>
        <w:pStyle w:val="Default"/>
        <w:rPr>
          <w:rFonts w:ascii="Arial" w:hAnsi="Arial" w:cs="Arial"/>
          <w:color w:val="000000" w:themeColor="text1"/>
          <w:sz w:val="23"/>
          <w:szCs w:val="23"/>
          <w:lang w:val="en-US"/>
        </w:rPr>
      </w:pPr>
      <w:del w:id="277" w:author="Dmitry Orlov" w:date="2016-04-10T19:40:00Z">
        <w:r w:rsidRPr="00B912C2" w:rsidDel="00551568">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Continue working on the development.</w:t>
      </w:r>
      <w:ins w:id="278" w:author="Dmitry Orlov" w:date="2016-04-10T19:41:00Z">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Justify the decisions made.</w:t>
        </w:r>
        <w:r w:rsidR="001B16C1">
          <w:rPr>
            <w:rFonts w:ascii="Arial" w:hAnsi="Arial" w:cs="Arial"/>
            <w:color w:val="000000" w:themeColor="text1"/>
            <w:sz w:val="23"/>
            <w:szCs w:val="23"/>
            <w:lang w:val="en-US"/>
          </w:rPr>
          <w:br/>
        </w:r>
        <w:r w:rsidR="001B16C1">
          <w:rPr>
            <w:rFonts w:ascii="Arial" w:hAnsi="Arial" w:cs="Arial"/>
            <w:color w:val="000000" w:themeColor="text1"/>
            <w:sz w:val="23"/>
            <w:szCs w:val="23"/>
            <w:lang w:val="en-US"/>
          </w:rPr>
          <w:tab/>
          <w:t>Sketch out visitor-system interaction.</w:t>
        </w:r>
      </w:ins>
      <w:bookmarkStart w:id="279" w:name="_GoBack"/>
      <w:bookmarkEnd w:id="279"/>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280" w:author="Dmitry Orlov" w:date="2016-03-08T13:17:00Z">
        <w:r w:rsidRPr="00B912C2" w:rsidDel="00B1251D">
          <w:rPr>
            <w:rFonts w:ascii="Arial" w:hAnsi="Arial" w:cs="Arial"/>
            <w:color w:val="000000" w:themeColor="text1"/>
            <w:sz w:val="23"/>
            <w:szCs w:val="23"/>
            <w:lang w:val="en-US"/>
          </w:rPr>
          <w:tab/>
          <w:delText xml:space="preserve">Website and database documentation. </w:delText>
        </w:r>
      </w:del>
      <w:ins w:id="281"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34E50135" w:rsidR="00AB2E5B" w:rsidRPr="00B912C2" w:rsidRDefault="00551568" w:rsidP="00F64652">
      <w:pPr>
        <w:pStyle w:val="Default"/>
        <w:rPr>
          <w:rFonts w:ascii="Arial" w:hAnsi="Arial" w:cs="Arial"/>
          <w:color w:val="000000" w:themeColor="text1"/>
          <w:sz w:val="23"/>
          <w:szCs w:val="23"/>
          <w:lang w:val="en-US"/>
        </w:rPr>
      </w:pPr>
      <w:ins w:id="282" w:author="Dmitry Orlov" w:date="2016-04-10T19:39:00Z">
        <w:r>
          <w:rPr>
            <w:rFonts w:ascii="Arial" w:hAnsi="Arial" w:cs="Arial"/>
            <w:color w:val="000000" w:themeColor="text1"/>
            <w:sz w:val="23"/>
            <w:szCs w:val="23"/>
            <w:lang w:val="en-US"/>
          </w:rPr>
          <w:tab/>
        </w:r>
      </w:ins>
      <w:ins w:id="283" w:author="Dmitry Orlov" w:date="2016-04-10T19:40:00Z">
        <w:r>
          <w:rPr>
            <w:rFonts w:ascii="Arial" w:hAnsi="Arial" w:cs="Arial"/>
            <w:color w:val="000000" w:themeColor="text1"/>
            <w:sz w:val="23"/>
            <w:szCs w:val="23"/>
            <w:lang w:val="en-US"/>
          </w:rPr>
          <w:t>Initialize working on</w:t>
        </w:r>
      </w:ins>
      <w:del w:id="284" w:author="Dmitry Orlov" w:date="2016-04-10T19:39:00Z">
        <w:r w:rsidR="00AB2E5B" w:rsidRPr="00B912C2" w:rsidDel="00551568">
          <w:rPr>
            <w:rFonts w:ascii="Arial" w:hAnsi="Arial" w:cs="Arial"/>
            <w:color w:val="000000" w:themeColor="text1"/>
            <w:sz w:val="23"/>
            <w:szCs w:val="23"/>
            <w:lang w:val="en-US"/>
          </w:rPr>
          <w:tab/>
        </w:r>
      </w:del>
      <w:ins w:id="285" w:author="Dmitry Orlov" w:date="2016-03-13T15:12:00Z">
        <w:r w:rsidR="001761AE">
          <w:rPr>
            <w:rFonts w:ascii="Arial" w:hAnsi="Arial" w:cs="Arial"/>
            <w:color w:val="000000" w:themeColor="text1"/>
            <w:sz w:val="23"/>
            <w:szCs w:val="23"/>
            <w:lang w:val="en-US"/>
          </w:rPr>
          <w:t xml:space="preserve"> the </w:t>
        </w:r>
      </w:ins>
      <w:del w:id="286" w:author="Dmitry Orlov" w:date="2016-03-13T15:12:00Z">
        <w:r w:rsidR="00AB2E5B" w:rsidRPr="00B912C2" w:rsidDel="001761AE">
          <w:rPr>
            <w:rFonts w:ascii="Arial" w:hAnsi="Arial" w:cs="Arial"/>
            <w:color w:val="000000" w:themeColor="text1"/>
            <w:sz w:val="23"/>
            <w:szCs w:val="23"/>
            <w:lang w:val="en-US"/>
          </w:rPr>
          <w:delText>S</w:delText>
        </w:r>
      </w:del>
      <w:ins w:id="287" w:author="Dmitry Orlov" w:date="2016-03-13T15:12:00Z">
        <w:r w:rsidR="001761AE">
          <w:rPr>
            <w:rFonts w:ascii="Arial" w:hAnsi="Arial" w:cs="Arial"/>
            <w:color w:val="000000" w:themeColor="text1"/>
            <w:sz w:val="23"/>
            <w:szCs w:val="23"/>
            <w:lang w:val="en-US"/>
          </w:rPr>
          <w:t>s</w:t>
        </w:r>
      </w:ins>
      <w:r w:rsidR="00AB2E5B" w:rsidRPr="00B912C2">
        <w:rPr>
          <w:rFonts w:ascii="Arial" w:hAnsi="Arial" w:cs="Arial"/>
          <w:color w:val="000000" w:themeColor="text1"/>
          <w:sz w:val="23"/>
          <w:szCs w:val="23"/>
          <w:lang w:val="en-US"/>
        </w:rPr>
        <w:t xml:space="preserve">etup document. </w:t>
      </w:r>
      <w:r w:rsidR="00AB2E5B" w:rsidRPr="00B912C2">
        <w:rPr>
          <w:rFonts w:ascii="Arial" w:hAnsi="Arial" w:cs="Arial"/>
          <w:color w:val="000000" w:themeColor="text1"/>
          <w:sz w:val="23"/>
          <w:szCs w:val="23"/>
          <w:lang w:val="en-US"/>
        </w:rPr>
        <w:br/>
      </w:r>
      <w:r w:rsidR="00AB2E5B"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288"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289" w:author="Dmitry Orlov" w:date="2016-03-08T13:17:00Z"/>
          <w:rFonts w:ascii="Arial" w:hAnsi="Arial" w:cs="Arial"/>
          <w:color w:val="000000" w:themeColor="text1"/>
          <w:sz w:val="23"/>
          <w:szCs w:val="23"/>
          <w:lang w:val="en-US"/>
        </w:rPr>
      </w:pPr>
      <w:del w:id="290" w:author="Dmitry Orlov" w:date="2016-03-08T13:17:00Z">
        <w:r w:rsidRPr="00B912C2" w:rsidDel="006B1391">
          <w:rPr>
            <w:rFonts w:ascii="Arial" w:hAnsi="Arial" w:cs="Arial"/>
            <w:color w:val="000000" w:themeColor="text1"/>
            <w:sz w:val="23"/>
            <w:szCs w:val="23"/>
            <w:lang w:val="en-US"/>
          </w:rPr>
          <w:delText xml:space="preserve">// </w:delText>
        </w:r>
      </w:del>
    </w:p>
    <w:p w14:paraId="3BB3F7DC" w14:textId="77777777" w:rsidR="008C6699" w:rsidRDefault="008C6699" w:rsidP="00F64652">
      <w:pPr>
        <w:pStyle w:val="Default"/>
        <w:rPr>
          <w:ins w:id="291"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292"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4877CA41"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293" w:author="Dmitry Orlov" w:date="2016-04-10T19:40:00Z">
        <w:r w:rsidR="00551568">
          <w:rPr>
            <w:rFonts w:ascii="Arial" w:hAnsi="Arial" w:cs="Arial"/>
            <w:color w:val="000000" w:themeColor="text1"/>
            <w:sz w:val="23"/>
            <w:szCs w:val="23"/>
            <w:lang w:val="en-US"/>
          </w:rPr>
          <w:t>Work on the setup document.</w:t>
        </w:r>
        <w:r w:rsidR="00551568">
          <w:rPr>
            <w:rFonts w:ascii="Arial" w:hAnsi="Arial" w:cs="Arial"/>
            <w:color w:val="000000" w:themeColor="text1"/>
            <w:sz w:val="23"/>
            <w:szCs w:val="23"/>
            <w:lang w:val="en-US"/>
          </w:rPr>
          <w:br/>
        </w:r>
        <w:r w:rsidR="00551568">
          <w:rPr>
            <w:rFonts w:ascii="Arial" w:hAnsi="Arial" w:cs="Arial"/>
            <w:color w:val="000000" w:themeColor="text1"/>
            <w:sz w:val="23"/>
            <w:szCs w:val="23"/>
            <w:lang w:val="en-US"/>
          </w:rPr>
          <w:tab/>
        </w:r>
      </w:ins>
      <w:del w:id="294" w:author="Dmitry Orlov" w:date="2016-03-08T13:17:00Z">
        <w:r w:rsidRPr="00B912C2" w:rsidDel="006B1391">
          <w:rPr>
            <w:rFonts w:ascii="Arial" w:hAnsi="Arial" w:cs="Arial"/>
            <w:color w:val="000000" w:themeColor="text1"/>
            <w:sz w:val="23"/>
            <w:szCs w:val="23"/>
            <w:lang w:val="en-US"/>
          </w:rPr>
          <w:delText xml:space="preserve">Finalize </w:delText>
        </w:r>
      </w:del>
      <w:ins w:id="295"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296"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297"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298"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299" w:name="_Toc445206503"/>
      <w:r w:rsidRPr="00450446">
        <w:rPr>
          <w:rFonts w:ascii="Arial" w:hAnsi="Arial" w:cs="Arial"/>
          <w:b/>
          <w:color w:val="000000" w:themeColor="text1"/>
          <w:lang w:val="en-US"/>
        </w:rPr>
        <w:t>Phase 2:</w:t>
      </w:r>
      <w:bookmarkEnd w:id="299"/>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4"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B951D" w14:textId="77777777" w:rsidR="006A3B46" w:rsidRDefault="006A3B46" w:rsidP="00B85E62">
      <w:pPr>
        <w:spacing w:after="0" w:line="240" w:lineRule="auto"/>
      </w:pPr>
      <w:r>
        <w:separator/>
      </w:r>
    </w:p>
  </w:endnote>
  <w:endnote w:type="continuationSeparator" w:id="0">
    <w:p w14:paraId="66D609A4" w14:textId="77777777" w:rsidR="006A3B46" w:rsidRDefault="006A3B46"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8258" w14:textId="77777777" w:rsidR="006A3B46" w:rsidRDefault="006A3B46" w:rsidP="00B85E62">
      <w:pPr>
        <w:spacing w:after="0" w:line="240" w:lineRule="auto"/>
      </w:pPr>
      <w:r>
        <w:separator/>
      </w:r>
    </w:p>
  </w:footnote>
  <w:footnote w:type="continuationSeparator" w:id="0">
    <w:p w14:paraId="64E08C13" w14:textId="77777777" w:rsidR="006A3B46" w:rsidRDefault="006A3B46"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EF4"/>
    <w:multiLevelType w:val="hybridMultilevel"/>
    <w:tmpl w:val="E1FC0FBE"/>
    <w:lvl w:ilvl="0" w:tplc="7320222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16C1"/>
    <w:rsid w:val="001B4CE6"/>
    <w:rsid w:val="001D05AF"/>
    <w:rsid w:val="001E1C5F"/>
    <w:rsid w:val="002169AD"/>
    <w:rsid w:val="00224FC7"/>
    <w:rsid w:val="0022594D"/>
    <w:rsid w:val="00233373"/>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1568"/>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0BEE"/>
    <w:rsid w:val="00662FF9"/>
    <w:rsid w:val="00664F29"/>
    <w:rsid w:val="00684BAA"/>
    <w:rsid w:val="006A3B46"/>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660B"/>
    <w:rsid w:val="00C373EC"/>
    <w:rsid w:val="00C4167B"/>
    <w:rsid w:val="00C467A7"/>
    <w:rsid w:val="00C65EB8"/>
    <w:rsid w:val="00C66979"/>
    <w:rsid w:val="00C67ACC"/>
    <w:rsid w:val="00C7234E"/>
    <w:rsid w:val="00C731EA"/>
    <w:rsid w:val="00C760D3"/>
    <w:rsid w:val="00C84366"/>
    <w:rsid w:val="00C92BC7"/>
    <w:rsid w:val="00CA4DAB"/>
    <w:rsid w:val="00CB5CBD"/>
    <w:rsid w:val="00CB5F84"/>
    <w:rsid w:val="00CC5B97"/>
    <w:rsid w:val="00CD2C21"/>
    <w:rsid w:val="00CD3455"/>
    <w:rsid w:val="00CD4138"/>
    <w:rsid w:val="00CF3626"/>
    <w:rsid w:val="00CF7D5F"/>
    <w:rsid w:val="00D014F0"/>
    <w:rsid w:val="00D2751D"/>
    <w:rsid w:val="00D3164F"/>
    <w:rsid w:val="00D32D29"/>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C5EA2"/>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2919-222A-43A2-8084-9DFDB398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6</cp:revision>
  <dcterms:created xsi:type="dcterms:W3CDTF">2016-03-14T22:53:00Z</dcterms:created>
  <dcterms:modified xsi:type="dcterms:W3CDTF">2016-04-10T17:42:00Z</dcterms:modified>
</cp:coreProperties>
</file>