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110" w:rsidRDefault="009B0E77" w:rsidP="00B732A6">
      <w:pPr>
        <w:pStyle w:val="Title"/>
        <w:tabs>
          <w:tab w:val="left" w:pos="6390"/>
        </w:tabs>
        <w:jc w:val="right"/>
      </w:pPr>
      <w:r>
        <w:t>Meeting 2</w:t>
      </w:r>
    </w:p>
    <w:tbl>
      <w:tblPr>
        <w:tblW w:w="5000" w:type="pct"/>
        <w:tblLayout w:type="fixed"/>
        <w:tblCellMar>
          <w:top w:w="14" w:type="dxa"/>
          <w:left w:w="0" w:type="dxa"/>
          <w:bottom w:w="14" w:type="dxa"/>
          <w:right w:w="0" w:type="dxa"/>
        </w:tblCellMar>
        <w:tblLook w:val="0000" w:firstRow="0" w:lastRow="0" w:firstColumn="0" w:lastColumn="0" w:noHBand="0" w:noVBand="0"/>
      </w:tblPr>
      <w:tblGrid>
        <w:gridCol w:w="1980"/>
        <w:gridCol w:w="2629"/>
        <w:gridCol w:w="2231"/>
        <w:gridCol w:w="3240"/>
      </w:tblGrid>
      <w:tr w:rsidR="00E43BAB" w:rsidRPr="00692553" w:rsidTr="005F58B2">
        <w:trPr>
          <w:cantSplit/>
        </w:trPr>
        <w:tc>
          <w:tcPr>
            <w:tcW w:w="1980" w:type="dxa"/>
            <w:shd w:val="clear" w:color="auto" w:fill="auto"/>
            <w:tcMar>
              <w:left w:w="0" w:type="dxa"/>
            </w:tcMar>
            <w:vAlign w:val="center"/>
          </w:tcPr>
          <w:p w:rsidR="00E43BAB" w:rsidRDefault="00E43BAB" w:rsidP="00954110">
            <w:pPr>
              <w:pStyle w:val="Heading1"/>
            </w:pPr>
            <w:r w:rsidRPr="00954110">
              <w:t>Minu</w:t>
            </w:r>
            <w:r>
              <w:t>tes</w:t>
            </w:r>
          </w:p>
        </w:tc>
        <w:sdt>
          <w:sdtPr>
            <w:alias w:val="Date"/>
            <w:tag w:val="Date"/>
            <w:id w:val="48425581"/>
            <w:placeholder>
              <w:docPart w:val="7842CE1917634F62A4472266F7C7EB51"/>
            </w:placeholder>
            <w:date w:fullDate="2016-02-23T00:00:00Z">
              <w:dateFormat w:val="MMMM d, yyyy"/>
              <w:lid w:val="en-US"/>
              <w:storeMappedDataAs w:val="dateTime"/>
              <w:calendar w:val="gregorian"/>
            </w:date>
          </w:sdtPr>
          <w:sdtEndPr/>
          <w:sdtContent>
            <w:tc>
              <w:tcPr>
                <w:tcW w:w="2629" w:type="dxa"/>
                <w:shd w:val="clear" w:color="auto" w:fill="auto"/>
                <w:tcMar>
                  <w:left w:w="0" w:type="dxa"/>
                </w:tcMar>
                <w:vAlign w:val="center"/>
              </w:tcPr>
              <w:p w:rsidR="00E43BAB" w:rsidRPr="00954110" w:rsidRDefault="009B0E77" w:rsidP="005F58B2">
                <w:pPr>
                  <w:pStyle w:val="Details"/>
                </w:pPr>
                <w:r>
                  <w:t>February 23, 2016</w:t>
                </w:r>
              </w:p>
            </w:tc>
          </w:sdtContent>
        </w:sdt>
        <w:tc>
          <w:tcPr>
            <w:tcW w:w="2231" w:type="dxa"/>
            <w:shd w:val="clear" w:color="auto" w:fill="auto"/>
            <w:tcMar>
              <w:left w:w="0" w:type="dxa"/>
            </w:tcMar>
            <w:vAlign w:val="center"/>
          </w:tcPr>
          <w:p w:rsidR="00E43BAB" w:rsidRPr="00954110" w:rsidRDefault="009B0E77" w:rsidP="009B0E77">
            <w:pPr>
              <w:pStyle w:val="Details"/>
            </w:pPr>
            <w:r>
              <w:t>65 mintues</w:t>
            </w:r>
          </w:p>
        </w:tc>
        <w:tc>
          <w:tcPr>
            <w:tcW w:w="3240" w:type="dxa"/>
            <w:shd w:val="clear" w:color="auto" w:fill="auto"/>
            <w:tcMar>
              <w:left w:w="0" w:type="dxa"/>
            </w:tcMar>
            <w:vAlign w:val="center"/>
          </w:tcPr>
          <w:p w:rsidR="00E43BAB" w:rsidRPr="00954110" w:rsidRDefault="009B0E77" w:rsidP="009B0E77">
            <w:pPr>
              <w:pStyle w:val="Details"/>
            </w:pPr>
            <w:r>
              <w:t>room 2.40</w:t>
            </w:r>
          </w:p>
        </w:tc>
      </w:tr>
    </w:tbl>
    <w:p w:rsidR="00954110" w:rsidRDefault="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967"/>
        <w:gridCol w:w="8103"/>
      </w:tblGrid>
      <w:tr w:rsidR="0085168B" w:rsidRPr="00692553" w:rsidTr="001A58FC">
        <w:trPr>
          <w:trHeight w:val="360"/>
        </w:trPr>
        <w:tc>
          <w:tcPr>
            <w:tcW w:w="1967" w:type="dxa"/>
            <w:shd w:val="clear" w:color="auto" w:fill="F2F2F2" w:themeFill="background1" w:themeFillShade="F2"/>
            <w:vAlign w:val="center"/>
          </w:tcPr>
          <w:p w:rsidR="0085168B" w:rsidRPr="00692553" w:rsidRDefault="00E60E43" w:rsidP="00954110">
            <w:pPr>
              <w:pStyle w:val="Heading3"/>
            </w:pPr>
            <w:r>
              <w:t>Type of meeting</w:t>
            </w:r>
          </w:p>
        </w:tc>
        <w:tc>
          <w:tcPr>
            <w:tcW w:w="8103" w:type="dxa"/>
            <w:shd w:val="clear" w:color="auto" w:fill="auto"/>
            <w:vAlign w:val="center"/>
          </w:tcPr>
          <w:p w:rsidR="0085168B" w:rsidRPr="00692553" w:rsidRDefault="009B0E77" w:rsidP="005052C5">
            <w:r>
              <w:t>Tutor/Client</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B732A6" w:rsidP="00954110">
            <w:pPr>
              <w:pStyle w:val="Heading3"/>
            </w:pPr>
            <w:r>
              <w:t>CHAIRMAN</w:t>
            </w:r>
          </w:p>
        </w:tc>
        <w:tc>
          <w:tcPr>
            <w:tcW w:w="8103" w:type="dxa"/>
            <w:shd w:val="clear" w:color="auto" w:fill="auto"/>
            <w:vAlign w:val="center"/>
          </w:tcPr>
          <w:p w:rsidR="0085168B" w:rsidRPr="00692553" w:rsidRDefault="009B0E77" w:rsidP="005052C5">
            <w:r>
              <w:t>n/a</w:t>
            </w:r>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Note take</w:t>
            </w:r>
            <w:r w:rsidR="00E60E43">
              <w:t>r</w:t>
            </w:r>
          </w:p>
        </w:tc>
        <w:tc>
          <w:tcPr>
            <w:tcW w:w="8103" w:type="dxa"/>
            <w:shd w:val="clear" w:color="auto" w:fill="auto"/>
            <w:vAlign w:val="center"/>
          </w:tcPr>
          <w:p w:rsidR="0085168B" w:rsidRPr="00692553" w:rsidRDefault="00394F9C" w:rsidP="005052C5">
            <w:proofErr w:type="spellStart"/>
            <w:r>
              <w:t>Dmitrii</w:t>
            </w:r>
            <w:proofErr w:type="spellEnd"/>
          </w:p>
        </w:tc>
      </w:tr>
      <w:tr w:rsidR="0085168B" w:rsidRPr="00692553" w:rsidTr="001A58FC">
        <w:trPr>
          <w:trHeight w:val="360"/>
        </w:trPr>
        <w:tc>
          <w:tcPr>
            <w:tcW w:w="1967" w:type="dxa"/>
            <w:shd w:val="clear" w:color="auto" w:fill="F2F2F2" w:themeFill="background1" w:themeFillShade="F2"/>
            <w:vAlign w:val="center"/>
          </w:tcPr>
          <w:p w:rsidR="0085168B" w:rsidRPr="00692553" w:rsidRDefault="0085168B" w:rsidP="00954110">
            <w:pPr>
              <w:pStyle w:val="Heading3"/>
            </w:pPr>
            <w:r w:rsidRPr="00692553">
              <w:t>Timekeeper</w:t>
            </w:r>
          </w:p>
        </w:tc>
        <w:tc>
          <w:tcPr>
            <w:tcW w:w="8103" w:type="dxa"/>
            <w:shd w:val="clear" w:color="auto" w:fill="auto"/>
            <w:vAlign w:val="center"/>
          </w:tcPr>
          <w:p w:rsidR="0085168B" w:rsidRPr="00692553" w:rsidRDefault="009B0E77" w:rsidP="005052C5">
            <w:r>
              <w:t>n/a</w:t>
            </w:r>
          </w:p>
        </w:tc>
      </w:tr>
      <w:tr w:rsidR="0085168B" w:rsidRPr="009B0E77" w:rsidTr="001A58FC">
        <w:trPr>
          <w:trHeight w:val="360"/>
        </w:trPr>
        <w:tc>
          <w:tcPr>
            <w:tcW w:w="1967" w:type="dxa"/>
            <w:shd w:val="clear" w:color="auto" w:fill="F2F2F2" w:themeFill="background1" w:themeFillShade="F2"/>
            <w:vAlign w:val="center"/>
          </w:tcPr>
          <w:p w:rsidR="0085168B" w:rsidRPr="00692553" w:rsidRDefault="00E71DBA" w:rsidP="00954110">
            <w:pPr>
              <w:pStyle w:val="Heading3"/>
            </w:pPr>
            <w:r>
              <w:t>Attendees</w:t>
            </w:r>
          </w:p>
        </w:tc>
        <w:tc>
          <w:tcPr>
            <w:tcW w:w="8103" w:type="dxa"/>
            <w:shd w:val="clear" w:color="auto" w:fill="auto"/>
            <w:vAlign w:val="center"/>
          </w:tcPr>
          <w:p w:rsidR="0085168B" w:rsidRPr="009B0E77" w:rsidRDefault="009B0E77" w:rsidP="005052C5">
            <w:r w:rsidRPr="009B0E77">
              <w:t xml:space="preserve">Bert van </w:t>
            </w:r>
            <w:proofErr w:type="spellStart"/>
            <w:r w:rsidRPr="009B0E77">
              <w:t>Gestel</w:t>
            </w:r>
            <w:proofErr w:type="spellEnd"/>
            <w:r w:rsidRPr="009B0E77">
              <w:t xml:space="preserve">; </w:t>
            </w:r>
            <w:proofErr w:type="spellStart"/>
            <w:r w:rsidRPr="009B0E77">
              <w:t>Atanas</w:t>
            </w:r>
            <w:proofErr w:type="spellEnd"/>
            <w:r w:rsidRPr="009B0E77">
              <w:t xml:space="preserve"> </w:t>
            </w:r>
            <w:proofErr w:type="spellStart"/>
            <w:r w:rsidRPr="009B0E77">
              <w:t>Naydenov</w:t>
            </w:r>
            <w:proofErr w:type="spellEnd"/>
            <w:r w:rsidRPr="009B0E77">
              <w:t xml:space="preserve">, </w:t>
            </w:r>
            <w:proofErr w:type="spellStart"/>
            <w:r w:rsidRPr="009B0E77">
              <w:t>Dimitar</w:t>
            </w:r>
            <w:proofErr w:type="spellEnd"/>
            <w:r w:rsidRPr="009B0E77">
              <w:t xml:space="preserve"> Markov, </w:t>
            </w:r>
            <w:proofErr w:type="spellStart"/>
            <w:r w:rsidRPr="009B0E77">
              <w:t>Dmitrii</w:t>
            </w:r>
            <w:proofErr w:type="spellEnd"/>
            <w:r w:rsidRPr="009B0E77">
              <w:t xml:space="preserve"> Orlov, </w:t>
            </w:r>
            <w:proofErr w:type="spellStart"/>
            <w:r w:rsidRPr="009B0E77">
              <w:t>Hristian</w:t>
            </w:r>
            <w:proofErr w:type="spellEnd"/>
            <w:r w:rsidRPr="009B0E77">
              <w:t xml:space="preserve"> </w:t>
            </w:r>
            <w:proofErr w:type="spellStart"/>
            <w:r w:rsidRPr="009B0E77">
              <w:t>Vasilev</w:t>
            </w:r>
            <w:proofErr w:type="spellEnd"/>
            <w:r w:rsidRPr="009B0E77">
              <w:t xml:space="preserve"> </w:t>
            </w:r>
            <w:r>
              <w:br/>
            </w:r>
            <w:r w:rsidRPr="009B0E77">
              <w:t>(Later referred as DEFAULT)</w:t>
            </w:r>
          </w:p>
        </w:tc>
      </w:tr>
    </w:tbl>
    <w:p w:rsidR="00954110" w:rsidRDefault="00954110" w:rsidP="00954110">
      <w:pPr>
        <w:pStyle w:val="Heading2"/>
      </w:pPr>
      <w:r w:rsidRPr="00692553">
        <w:t>Agenda topics</w:t>
      </w:r>
    </w:p>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9B0E77" w:rsidP="009B0E77">
            <w:pPr>
              <w:pStyle w:val="Heading4"/>
            </w:pPr>
            <w:bookmarkStart w:id="0" w:name="MinuteTopic"/>
            <w:bookmarkStart w:id="1" w:name="MinuteItems"/>
            <w:bookmarkStart w:id="2" w:name="MinuteTopicSection"/>
            <w:bookmarkEnd w:id="0"/>
            <w:bookmarkEnd w:id="1"/>
            <w:r>
              <w:t>n/a</w:t>
            </w:r>
          </w:p>
        </w:tc>
        <w:tc>
          <w:tcPr>
            <w:tcW w:w="4045" w:type="dxa"/>
            <w:shd w:val="clear" w:color="auto" w:fill="auto"/>
            <w:tcMar>
              <w:left w:w="0" w:type="dxa"/>
            </w:tcMar>
            <w:vAlign w:val="center"/>
          </w:tcPr>
          <w:p w:rsidR="00B732A6" w:rsidRPr="00954110" w:rsidRDefault="009B0E77" w:rsidP="009B0E77">
            <w:pPr>
              <w:pStyle w:val="Heading4"/>
            </w:pPr>
            <w:r>
              <w:t>meeting agenda purpose</w:t>
            </w:r>
          </w:p>
        </w:tc>
      </w:tr>
    </w:tbl>
    <w:p w:rsidR="00D8181B" w:rsidRDefault="00D8181B"/>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E71DBA"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3" w:name="MinuteDiscussion"/>
            <w:bookmarkEnd w:id="3"/>
            <w:r>
              <w:t>Discussion</w:t>
            </w:r>
          </w:p>
        </w:tc>
        <w:tc>
          <w:tcPr>
            <w:tcW w:w="8765" w:type="dxa"/>
            <w:gridSpan w:val="3"/>
            <w:tcBorders>
              <w:top w:val="single" w:sz="12" w:space="0" w:color="BFBFBF" w:themeColor="background1" w:themeShade="BF"/>
            </w:tcBorders>
            <w:shd w:val="clear" w:color="auto" w:fill="auto"/>
            <w:vAlign w:val="center"/>
          </w:tcPr>
          <w:p w:rsidR="00E71DBA" w:rsidRPr="00CE6342" w:rsidRDefault="009B0E77" w:rsidP="005052C5">
            <w:r>
              <w:t xml:space="preserve">The first prepared document for the meeting. </w:t>
            </w:r>
            <w:proofErr w:type="gramStart"/>
            <w:r>
              <w:t>Should be delivered</w:t>
            </w:r>
            <w:proofErr w:type="gramEnd"/>
            <w:r>
              <w:t xml:space="preserve"> at least 24 hours in advance.</w:t>
            </w:r>
          </w:p>
        </w:tc>
      </w:tr>
      <w:tr w:rsidR="0085168B" w:rsidRPr="00692553" w:rsidTr="005F58B2">
        <w:trPr>
          <w:trHeight w:val="288"/>
        </w:trPr>
        <w:tc>
          <w:tcPr>
            <w:tcW w:w="10146" w:type="dxa"/>
            <w:gridSpan w:val="4"/>
            <w:shd w:val="clear" w:color="auto" w:fill="auto"/>
            <w:vAlign w:val="center"/>
          </w:tcPr>
          <w:p w:rsidR="0085168B" w:rsidRPr="00692553" w:rsidRDefault="00061D17" w:rsidP="005052C5">
            <w:r>
              <w:t xml:space="preserve">The </w:t>
            </w:r>
            <w:proofErr w:type="gramStart"/>
            <w:r>
              <w:t>chairman</w:t>
            </w:r>
            <w:proofErr w:type="gramEnd"/>
            <w:r>
              <w:t xml:space="preserve"> should create and provide an agenda for every attendee before the meeting.</w:t>
            </w:r>
          </w:p>
        </w:tc>
      </w:tr>
      <w:tr w:rsidR="0085168B"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85168B" w:rsidRPr="00692553" w:rsidRDefault="00061D17" w:rsidP="005052C5">
            <w:r>
              <w:t>Regard it as a proposal for the meeting</w:t>
            </w:r>
          </w:p>
        </w:tc>
      </w:tr>
      <w:tr w:rsidR="00C166AB"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4" w:name="MinuteConclusion"/>
            <w:bookmarkEnd w:id="4"/>
            <w:r>
              <w:t>Conclusions</w:t>
            </w:r>
          </w:p>
        </w:tc>
        <w:tc>
          <w:tcPr>
            <w:tcW w:w="8765" w:type="dxa"/>
            <w:gridSpan w:val="3"/>
            <w:tcBorders>
              <w:top w:val="single" w:sz="12" w:space="0" w:color="BFBFBF" w:themeColor="background1" w:themeShade="BF"/>
            </w:tcBorders>
            <w:shd w:val="clear" w:color="auto" w:fill="auto"/>
            <w:vAlign w:val="center"/>
          </w:tcPr>
          <w:p w:rsidR="00E71DBA" w:rsidRPr="00CE6342" w:rsidRDefault="00061D17" w:rsidP="005052C5">
            <w:r>
              <w:t>Agreed to start creating good agendas from now on.</w:t>
            </w:r>
          </w:p>
        </w:tc>
      </w:tr>
      <w:tr w:rsidR="00CB3760" w:rsidRPr="00692553" w:rsidTr="005F58B2">
        <w:trPr>
          <w:trHeight w:val="288"/>
        </w:trPr>
        <w:tc>
          <w:tcPr>
            <w:tcW w:w="10146" w:type="dxa"/>
            <w:gridSpan w:val="4"/>
            <w:shd w:val="clear" w:color="auto" w:fill="auto"/>
            <w:vAlign w:val="center"/>
          </w:tcPr>
          <w:p w:rsidR="00CB3760" w:rsidRPr="00CE6342" w:rsidRDefault="00061D17" w:rsidP="005052C5">
            <w:r>
              <w:t xml:space="preserve">Better to create an agenda for the team meetings as well. </w:t>
            </w:r>
          </w:p>
        </w:tc>
      </w:tr>
      <w:tr w:rsidR="0085168B"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Pr="00692553" w:rsidRDefault="00061D17" w:rsidP="005052C5">
            <w:r>
              <w:t xml:space="preserve">Every group member can add his own topic to the group meeting before the start. </w:t>
            </w:r>
          </w:p>
        </w:tc>
      </w:tr>
      <w:tr w:rsidR="00061D17" w:rsidRPr="00692553" w:rsidTr="00061D17">
        <w:trPr>
          <w:trHeight w:val="288"/>
        </w:trPr>
        <w:tc>
          <w:tcPr>
            <w:tcW w:w="10146" w:type="dxa"/>
            <w:gridSpan w:val="4"/>
            <w:tcBorders>
              <w:bottom w:val="single" w:sz="4" w:space="0" w:color="BFBFBF" w:themeColor="background1" w:themeShade="BF"/>
            </w:tcBorders>
            <w:shd w:val="clear" w:color="auto" w:fill="auto"/>
            <w:vAlign w:val="center"/>
          </w:tcPr>
          <w:p w:rsidR="00061D17" w:rsidRDefault="00061D17" w:rsidP="005052C5">
            <w:r>
              <w:t>No chairmen are required for the group meeting</w:t>
            </w:r>
          </w:p>
        </w:tc>
      </w:tr>
      <w:tr w:rsidR="00061D17"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061D17" w:rsidRDefault="00061D17" w:rsidP="00061D17">
            <w:r>
              <w:t>Might be a better decision to use milestones and action list for group meetings instead of agendas.</w:t>
            </w:r>
          </w:p>
        </w:tc>
      </w:tr>
      <w:tr w:rsidR="00E71DBA"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5" w:name="MinuteActionItems"/>
            <w:bookmarkEnd w:id="5"/>
            <w:r>
              <w:t>Action items</w:t>
            </w:r>
          </w:p>
        </w:tc>
        <w:tc>
          <w:tcPr>
            <w:tcW w:w="2726"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6" w:name="MinutePersonResponsible"/>
            <w:bookmarkEnd w:id="6"/>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E71DBA" w:rsidRPr="00692553" w:rsidRDefault="00E71DBA" w:rsidP="00D8181B">
            <w:pPr>
              <w:pStyle w:val="Heading3"/>
            </w:pPr>
            <w:bookmarkStart w:id="7" w:name="MinuteDeadline"/>
            <w:bookmarkEnd w:id="7"/>
            <w:r>
              <w:t>Deadline</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Choose new chairman</w:t>
            </w:r>
          </w:p>
        </w:tc>
        <w:tc>
          <w:tcPr>
            <w:tcW w:w="2726" w:type="dxa"/>
            <w:shd w:val="clear" w:color="auto" w:fill="auto"/>
            <w:vAlign w:val="center"/>
          </w:tcPr>
          <w:p w:rsidR="0085168B" w:rsidRPr="00692553" w:rsidRDefault="00061D17" w:rsidP="005052C5">
            <w:r>
              <w:t>TEAM</w:t>
            </w:r>
          </w:p>
        </w:tc>
        <w:tc>
          <w:tcPr>
            <w:tcW w:w="1478" w:type="dxa"/>
            <w:shd w:val="clear" w:color="auto" w:fill="auto"/>
            <w:vAlign w:val="center"/>
          </w:tcPr>
          <w:p w:rsidR="0085168B" w:rsidRPr="00692553" w:rsidRDefault="00061D17" w:rsidP="005052C5">
            <w:r>
              <w:t>Friday</w:t>
            </w:r>
          </w:p>
        </w:tc>
      </w:tr>
      <w:tr w:rsidR="0085168B" w:rsidRPr="00692553" w:rsidTr="005F58B2">
        <w:trPr>
          <w:trHeight w:val="288"/>
        </w:trPr>
        <w:tc>
          <w:tcPr>
            <w:tcW w:w="5942" w:type="dxa"/>
            <w:gridSpan w:val="2"/>
            <w:shd w:val="clear" w:color="auto" w:fill="auto"/>
            <w:vAlign w:val="center"/>
          </w:tcPr>
          <w:p w:rsidR="0085168B" w:rsidRPr="00692553" w:rsidRDefault="00061D17" w:rsidP="005052C5">
            <w:r>
              <w:t>Create an agenda for the next tutor meeting</w:t>
            </w:r>
          </w:p>
        </w:tc>
        <w:tc>
          <w:tcPr>
            <w:tcW w:w="2726" w:type="dxa"/>
            <w:shd w:val="clear" w:color="auto" w:fill="auto"/>
            <w:vAlign w:val="center"/>
          </w:tcPr>
          <w:p w:rsidR="0085168B" w:rsidRPr="00692553" w:rsidRDefault="00061D17" w:rsidP="005052C5">
            <w:r>
              <w:t>CHAIRMAN</w:t>
            </w:r>
          </w:p>
        </w:tc>
        <w:tc>
          <w:tcPr>
            <w:tcW w:w="1478" w:type="dxa"/>
            <w:shd w:val="clear" w:color="auto" w:fill="auto"/>
            <w:vAlign w:val="center"/>
          </w:tcPr>
          <w:p w:rsidR="0085168B" w:rsidRPr="00692553" w:rsidRDefault="00436DBD" w:rsidP="005052C5">
            <w:r>
              <w:t>Sunday</w:t>
            </w:r>
            <w:r w:rsidR="00061D17">
              <w:t xml:space="preserve"> 22:00</w:t>
            </w:r>
          </w:p>
        </w:tc>
      </w:tr>
    </w:tbl>
    <w:p w:rsidR="00D8181B" w:rsidRDefault="00D8181B"/>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061D17" w:rsidP="00061D17">
            <w:pPr>
              <w:pStyle w:val="Heading4"/>
            </w:pPr>
            <w:r>
              <w:t>n/a</w:t>
            </w:r>
          </w:p>
        </w:tc>
        <w:tc>
          <w:tcPr>
            <w:tcW w:w="4045" w:type="dxa"/>
            <w:shd w:val="clear" w:color="auto" w:fill="auto"/>
            <w:tcMar>
              <w:left w:w="0" w:type="dxa"/>
            </w:tcMar>
            <w:vAlign w:val="center"/>
          </w:tcPr>
          <w:p w:rsidR="00B732A6" w:rsidRPr="00954110" w:rsidRDefault="00061D17" w:rsidP="00061D17">
            <w:pPr>
              <w:pStyle w:val="Heading4"/>
            </w:pPr>
            <w:r>
              <w:t>The chairman</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 xml:space="preserve">For every meeting there should be chosen a </w:t>
            </w:r>
            <w:proofErr w:type="gramStart"/>
            <w:r>
              <w:t>chairman</w:t>
            </w:r>
            <w:proofErr w:type="gramEnd"/>
            <w:r>
              <w:t>.</w:t>
            </w:r>
          </w:p>
        </w:tc>
      </w:tr>
      <w:tr w:rsidR="00344FA0" w:rsidRPr="00692553" w:rsidTr="005F58B2">
        <w:trPr>
          <w:trHeight w:val="288"/>
        </w:trPr>
        <w:tc>
          <w:tcPr>
            <w:tcW w:w="10146" w:type="dxa"/>
            <w:gridSpan w:val="4"/>
            <w:shd w:val="clear" w:color="auto" w:fill="auto"/>
            <w:vAlign w:val="center"/>
          </w:tcPr>
          <w:p w:rsidR="00344FA0" w:rsidRPr="00692553" w:rsidRDefault="00061D17" w:rsidP="00344FA0">
            <w:r>
              <w:t>The one who is responsible for the meeting proposal, topic tracking (so no off-topic items are discussed if there are still planned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061D17" w:rsidP="00344FA0">
            <w:r>
              <w:t xml:space="preserve">Items present, tutor/client-group communication. A representative of the group’s will. </w:t>
            </w:r>
            <w:proofErr w:type="gramStart"/>
            <w:r>
              <w:t>Should be changed</w:t>
            </w:r>
            <w:proofErr w:type="gramEnd"/>
            <w:r>
              <w:t xml:space="preserve"> from time to time. </w:t>
            </w:r>
          </w:p>
        </w:tc>
      </w:tr>
      <w:tr w:rsidR="00344FA0" w:rsidRPr="00692553" w:rsidTr="005F58B2">
        <w:trPr>
          <w:trHeight w:val="288"/>
        </w:trPr>
        <w:tc>
          <w:tcPr>
            <w:tcW w:w="1381"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44FA0" w:rsidRPr="00CE6342" w:rsidRDefault="00061D17" w:rsidP="00344FA0">
            <w:r>
              <w:t xml:space="preserve">A </w:t>
            </w:r>
            <w:proofErr w:type="gramStart"/>
            <w:r>
              <w:t>chairman</w:t>
            </w:r>
            <w:proofErr w:type="gramEnd"/>
            <w:r>
              <w:t xml:space="preserve"> has to be selected every Friday. </w:t>
            </w:r>
          </w:p>
        </w:tc>
      </w:tr>
      <w:tr w:rsidR="00344FA0" w:rsidRPr="00692553" w:rsidTr="005F58B2">
        <w:trPr>
          <w:trHeight w:val="288"/>
        </w:trPr>
        <w:tc>
          <w:tcPr>
            <w:tcW w:w="10146" w:type="dxa"/>
            <w:gridSpan w:val="4"/>
            <w:shd w:val="clear" w:color="auto" w:fill="auto"/>
            <w:vAlign w:val="center"/>
          </w:tcPr>
          <w:p w:rsidR="00344FA0" w:rsidRPr="00CE6342" w:rsidRDefault="00436DBD" w:rsidP="00344FA0">
            <w:r>
              <w:t xml:space="preserve">A </w:t>
            </w:r>
            <w:proofErr w:type="gramStart"/>
            <w:r>
              <w:t>chairman</w:t>
            </w:r>
            <w:proofErr w:type="gramEnd"/>
            <w:r>
              <w:t xml:space="preserve"> role </w:t>
            </w:r>
            <w:r w:rsidR="00061D17">
              <w:t>schedule should be defined.</w:t>
            </w:r>
          </w:p>
        </w:tc>
      </w:tr>
      <w:tr w:rsidR="00344FA0" w:rsidRPr="00692553" w:rsidTr="005F58B2">
        <w:trPr>
          <w:trHeight w:val="288"/>
        </w:trPr>
        <w:tc>
          <w:tcPr>
            <w:tcW w:w="10146" w:type="dxa"/>
            <w:gridSpan w:val="4"/>
            <w:tcBorders>
              <w:bottom w:val="single" w:sz="12" w:space="0" w:color="BFBFBF" w:themeColor="background1" w:themeShade="BF"/>
            </w:tcBorders>
            <w:shd w:val="clear" w:color="auto" w:fill="auto"/>
            <w:vAlign w:val="center"/>
          </w:tcPr>
          <w:p w:rsidR="00344FA0" w:rsidRPr="00692553" w:rsidRDefault="00436DBD" w:rsidP="00436DBD">
            <w:r>
              <w:t xml:space="preserve">It is </w:t>
            </w:r>
            <w:proofErr w:type="gramStart"/>
            <w:r>
              <w:t>chairman’s</w:t>
            </w:r>
            <w:proofErr w:type="gramEnd"/>
            <w:r>
              <w:t xml:space="preserve"> responsibility to create agendas and send them out for member.</w:t>
            </w:r>
          </w:p>
        </w:tc>
      </w:tr>
      <w:tr w:rsidR="00344FA0" w:rsidRPr="00692553" w:rsidTr="005F58B2">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Create chairman role schedule</w:t>
            </w:r>
          </w:p>
        </w:tc>
        <w:tc>
          <w:tcPr>
            <w:tcW w:w="2726" w:type="dxa"/>
            <w:shd w:val="clear" w:color="auto" w:fill="auto"/>
            <w:vAlign w:val="center"/>
          </w:tcPr>
          <w:p w:rsidR="00344FA0" w:rsidRPr="00692553" w:rsidRDefault="00436DBD" w:rsidP="00344FA0">
            <w:r>
              <w:t>TEAM</w:t>
            </w:r>
          </w:p>
        </w:tc>
        <w:tc>
          <w:tcPr>
            <w:tcW w:w="1478" w:type="dxa"/>
            <w:shd w:val="clear" w:color="auto" w:fill="auto"/>
            <w:vAlign w:val="center"/>
          </w:tcPr>
          <w:p w:rsidR="00344FA0" w:rsidRPr="00692553" w:rsidRDefault="00436DBD" w:rsidP="00344FA0">
            <w:r>
              <w:t>Sunday</w:t>
            </w:r>
          </w:p>
        </w:tc>
      </w:tr>
      <w:tr w:rsidR="00344FA0" w:rsidRPr="00692553" w:rsidTr="005F58B2">
        <w:trPr>
          <w:trHeight w:val="288"/>
        </w:trPr>
        <w:tc>
          <w:tcPr>
            <w:tcW w:w="5942" w:type="dxa"/>
            <w:gridSpan w:val="2"/>
            <w:shd w:val="clear" w:color="auto" w:fill="auto"/>
            <w:vAlign w:val="center"/>
          </w:tcPr>
          <w:p w:rsidR="00344FA0" w:rsidRPr="00692553" w:rsidRDefault="00436DBD" w:rsidP="00344FA0">
            <w:r>
              <w:t>Send out agendas</w:t>
            </w:r>
          </w:p>
        </w:tc>
        <w:tc>
          <w:tcPr>
            <w:tcW w:w="2726" w:type="dxa"/>
            <w:shd w:val="clear" w:color="auto" w:fill="auto"/>
            <w:vAlign w:val="center"/>
          </w:tcPr>
          <w:p w:rsidR="00344FA0" w:rsidRPr="00692553" w:rsidRDefault="00436DBD" w:rsidP="00344FA0">
            <w:r>
              <w:t>CHAIRMAN</w:t>
            </w:r>
          </w:p>
        </w:tc>
        <w:tc>
          <w:tcPr>
            <w:tcW w:w="1478" w:type="dxa"/>
            <w:shd w:val="clear" w:color="auto" w:fill="auto"/>
            <w:vAlign w:val="center"/>
          </w:tcPr>
          <w:p w:rsidR="00344FA0" w:rsidRPr="00692553" w:rsidRDefault="00436DBD" w:rsidP="00344FA0">
            <w:r>
              <w:t>Monday 9:00</w:t>
            </w:r>
          </w:p>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B732A6" w:rsidRPr="00954110" w:rsidTr="00B732A6">
        <w:tc>
          <w:tcPr>
            <w:tcW w:w="2518" w:type="dxa"/>
            <w:shd w:val="clear" w:color="auto" w:fill="auto"/>
            <w:tcMar>
              <w:left w:w="0" w:type="dxa"/>
            </w:tcMar>
            <w:vAlign w:val="center"/>
          </w:tcPr>
          <w:p w:rsidR="00B732A6" w:rsidRPr="00954110" w:rsidRDefault="00436DBD" w:rsidP="00436DBD">
            <w:pPr>
              <w:pStyle w:val="Heading4"/>
            </w:pPr>
            <w:r>
              <w:t>N/a</w:t>
            </w:r>
          </w:p>
        </w:tc>
        <w:tc>
          <w:tcPr>
            <w:tcW w:w="4045" w:type="dxa"/>
            <w:shd w:val="clear" w:color="auto" w:fill="auto"/>
            <w:tcMar>
              <w:left w:w="0" w:type="dxa"/>
            </w:tcMar>
            <w:vAlign w:val="center"/>
          </w:tcPr>
          <w:p w:rsidR="00B732A6" w:rsidRPr="00954110" w:rsidRDefault="00A023A3" w:rsidP="00436DBD">
            <w:pPr>
              <w:pStyle w:val="Heading4"/>
            </w:pPr>
            <w:r>
              <w:t>File managment</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436DBD" w:rsidP="00344FA0">
            <w:r>
              <w:t xml:space="preserve">The progress and all the work on the project </w:t>
            </w:r>
            <w:proofErr w:type="gramStart"/>
            <w:r>
              <w:t>should be tracked</w:t>
            </w:r>
            <w:proofErr w:type="gramEnd"/>
            <w:r>
              <w:t xml:space="preserve"> in the most convenient way.</w:t>
            </w:r>
          </w:p>
        </w:tc>
      </w:tr>
      <w:tr w:rsidR="00344FA0" w:rsidRPr="00692553" w:rsidTr="009D4D69">
        <w:trPr>
          <w:trHeight w:val="288"/>
        </w:trPr>
        <w:tc>
          <w:tcPr>
            <w:tcW w:w="10070" w:type="dxa"/>
            <w:gridSpan w:val="4"/>
            <w:shd w:val="clear" w:color="auto" w:fill="auto"/>
            <w:vAlign w:val="center"/>
          </w:tcPr>
          <w:p w:rsidR="00344FA0" w:rsidRPr="00692553" w:rsidRDefault="00436DBD" w:rsidP="00344FA0">
            <w:r>
              <w:t>All the files should be stored and distributed to every group member.</w:t>
            </w:r>
            <w:r w:rsidR="009D4D69">
              <w:t xml:space="preserve"> The old ways of file storing are not convenient enough. </w:t>
            </w:r>
          </w:p>
        </w:tc>
      </w:tr>
      <w:tr w:rsidR="009D4D69" w:rsidRPr="00692553" w:rsidTr="009D4D69">
        <w:trPr>
          <w:trHeight w:val="288"/>
        </w:trPr>
        <w:tc>
          <w:tcPr>
            <w:tcW w:w="10070" w:type="dxa"/>
            <w:gridSpan w:val="4"/>
            <w:shd w:val="clear" w:color="auto" w:fill="auto"/>
            <w:vAlign w:val="center"/>
          </w:tcPr>
          <w:p w:rsidR="009D4D69" w:rsidRPr="00692553" w:rsidRDefault="009D4D69" w:rsidP="009D4D69">
            <w:r>
              <w:t xml:space="preserve">Version control systems are a better option. We could use </w:t>
            </w:r>
            <w:proofErr w:type="spellStart"/>
            <w:r>
              <w:t>git</w:t>
            </w:r>
            <w:proofErr w:type="spellEnd"/>
            <w:r>
              <w:t xml:space="preserve"> for version control. </w:t>
            </w:r>
          </w:p>
        </w:tc>
      </w:tr>
      <w:tr w:rsidR="000D1960" w:rsidRPr="00692553" w:rsidTr="009D4D69">
        <w:trPr>
          <w:trHeight w:val="288"/>
        </w:trPr>
        <w:tc>
          <w:tcPr>
            <w:tcW w:w="10070" w:type="dxa"/>
            <w:gridSpan w:val="4"/>
            <w:shd w:val="clear" w:color="auto" w:fill="auto"/>
            <w:vAlign w:val="center"/>
          </w:tcPr>
          <w:p w:rsidR="000D1960" w:rsidRDefault="000D1960" w:rsidP="009D4D69">
            <w:r>
              <w:t xml:space="preserve">The </w:t>
            </w:r>
            <w:proofErr w:type="gramStart"/>
            <w:r>
              <w:t>files should better be categorized by the subject</w:t>
            </w:r>
            <w:proofErr w:type="gramEnd"/>
            <w:r>
              <w:t xml:space="preserve">. The pattern: Administrative, Web, Database, Applications, </w:t>
            </w:r>
            <w:proofErr w:type="spellStart"/>
            <w:r>
              <w:t>Misc</w:t>
            </w:r>
            <w:proofErr w:type="spellEnd"/>
            <w:r>
              <w:t xml:space="preserve">… is a possible </w:t>
            </w:r>
          </w:p>
        </w:tc>
      </w:tr>
      <w:tr w:rsidR="000D1960" w:rsidRPr="00692553" w:rsidTr="009D4D69">
        <w:trPr>
          <w:trHeight w:val="288"/>
        </w:trPr>
        <w:tc>
          <w:tcPr>
            <w:tcW w:w="10070" w:type="dxa"/>
            <w:gridSpan w:val="4"/>
            <w:shd w:val="clear" w:color="auto" w:fill="auto"/>
            <w:vAlign w:val="center"/>
          </w:tcPr>
          <w:p w:rsidR="000D1960" w:rsidRDefault="000D1960" w:rsidP="000D1960">
            <w:proofErr w:type="gramStart"/>
            <w:r>
              <w:t>way</w:t>
            </w:r>
            <w:proofErr w:type="gramEnd"/>
            <w:r>
              <w:t xml:space="preserve">. The arguments for using </w:t>
            </w:r>
            <w:proofErr w:type="spellStart"/>
            <w:r>
              <w:t>git</w:t>
            </w:r>
            <w:proofErr w:type="spellEnd"/>
            <w:r>
              <w:t>:</w:t>
            </w:r>
          </w:p>
        </w:tc>
      </w:tr>
      <w:tr w:rsidR="000D1960" w:rsidRPr="00692553" w:rsidTr="009D4D69">
        <w:trPr>
          <w:trHeight w:val="288"/>
        </w:trPr>
        <w:tc>
          <w:tcPr>
            <w:tcW w:w="10070" w:type="dxa"/>
            <w:gridSpan w:val="4"/>
            <w:shd w:val="clear" w:color="auto" w:fill="auto"/>
            <w:vAlign w:val="center"/>
          </w:tcPr>
          <w:p w:rsidR="000D1960" w:rsidRDefault="000D1960" w:rsidP="000D1960">
            <w:r>
              <w:lastRenderedPageBreak/>
              <w:t>Pros: Safe, Universal, Free, Easy, All in one place, Once created – always there</w:t>
            </w:r>
          </w:p>
        </w:tc>
      </w:tr>
      <w:tr w:rsidR="000D1960" w:rsidRPr="00692553" w:rsidTr="009D4D69">
        <w:trPr>
          <w:trHeight w:val="288"/>
        </w:trPr>
        <w:tc>
          <w:tcPr>
            <w:tcW w:w="10070" w:type="dxa"/>
            <w:gridSpan w:val="4"/>
            <w:shd w:val="clear" w:color="auto" w:fill="auto"/>
            <w:vAlign w:val="center"/>
          </w:tcPr>
          <w:p w:rsidR="000D1960" w:rsidRDefault="000D1960" w:rsidP="000D1960">
            <w:r>
              <w:t>Cons: Not everyone is familiar, accounts are needed</w:t>
            </w:r>
          </w:p>
        </w:tc>
      </w:tr>
      <w:tr w:rsidR="000D1960" w:rsidRPr="00692553" w:rsidTr="009D4D69">
        <w:trPr>
          <w:trHeight w:val="288"/>
        </w:trPr>
        <w:tc>
          <w:tcPr>
            <w:tcW w:w="10070" w:type="dxa"/>
            <w:gridSpan w:val="4"/>
            <w:shd w:val="clear" w:color="auto" w:fill="auto"/>
            <w:vAlign w:val="center"/>
          </w:tcPr>
          <w:p w:rsidR="000D1960" w:rsidRDefault="000D1960" w:rsidP="000D1960">
            <w:r>
              <w:t>Agreement: Use GitHub</w:t>
            </w:r>
          </w:p>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1370"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9D4D69" w:rsidRPr="00CE6342" w:rsidRDefault="009D4D69" w:rsidP="009D4D69">
            <w:r>
              <w:t xml:space="preserve">Decided to use GitHub, with which </w:t>
            </w:r>
            <w:proofErr w:type="spellStart"/>
            <w:r>
              <w:t>Dimitar</w:t>
            </w:r>
            <w:proofErr w:type="spellEnd"/>
            <w:r>
              <w:t xml:space="preserve"> is very familiar. Agreed to create a GH repository. </w:t>
            </w:r>
          </w:p>
        </w:tc>
      </w:tr>
      <w:tr w:rsidR="009D4D69" w:rsidRPr="00692553" w:rsidTr="009D4D69">
        <w:trPr>
          <w:trHeight w:val="288"/>
        </w:trPr>
        <w:tc>
          <w:tcPr>
            <w:tcW w:w="10070" w:type="dxa"/>
            <w:gridSpan w:val="4"/>
            <w:shd w:val="clear" w:color="auto" w:fill="auto"/>
            <w:vAlign w:val="center"/>
          </w:tcPr>
          <w:p w:rsidR="009D4D69" w:rsidRPr="00CE6342" w:rsidRDefault="009D4D69" w:rsidP="009D4D69"/>
        </w:tc>
      </w:tr>
      <w:tr w:rsidR="009D4D69" w:rsidRPr="00692553" w:rsidTr="009D4D69">
        <w:trPr>
          <w:trHeight w:val="288"/>
        </w:trPr>
        <w:tc>
          <w:tcPr>
            <w:tcW w:w="10070" w:type="dxa"/>
            <w:gridSpan w:val="4"/>
            <w:tcBorders>
              <w:bottom w:val="single" w:sz="12" w:space="0" w:color="BFBFBF" w:themeColor="background1" w:themeShade="BF"/>
            </w:tcBorders>
            <w:shd w:val="clear" w:color="auto" w:fill="auto"/>
            <w:vAlign w:val="center"/>
          </w:tcPr>
          <w:p w:rsidR="009D4D69" w:rsidRPr="00692553" w:rsidRDefault="009D4D69" w:rsidP="009D4D69"/>
        </w:tc>
      </w:tr>
      <w:tr w:rsidR="009D4D69" w:rsidRPr="00692553" w:rsidTr="009D4D6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9D4D69" w:rsidRPr="00692553" w:rsidRDefault="009D4D69" w:rsidP="009D4D69">
            <w:pPr>
              <w:pStyle w:val="Heading3"/>
            </w:pPr>
            <w:r>
              <w:t>Deadline</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Make sure everyone has the GitHub account</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9D4D69" w:rsidRPr="00692553" w:rsidTr="009D4D69">
        <w:trPr>
          <w:trHeight w:val="288"/>
        </w:trPr>
        <w:tc>
          <w:tcPr>
            <w:tcW w:w="5897" w:type="dxa"/>
            <w:gridSpan w:val="2"/>
            <w:shd w:val="clear" w:color="auto" w:fill="auto"/>
            <w:vAlign w:val="center"/>
          </w:tcPr>
          <w:p w:rsidR="009D4D69" w:rsidRPr="00692553" w:rsidRDefault="009D4D69" w:rsidP="009D4D69">
            <w:r>
              <w:t>Learn how to use GitHub</w:t>
            </w:r>
          </w:p>
        </w:tc>
        <w:tc>
          <w:tcPr>
            <w:tcW w:w="2706" w:type="dxa"/>
            <w:shd w:val="clear" w:color="auto" w:fill="auto"/>
            <w:vAlign w:val="center"/>
          </w:tcPr>
          <w:p w:rsidR="009D4D69" w:rsidRPr="00692553" w:rsidRDefault="000D1960" w:rsidP="009D4D69">
            <w:r>
              <w:t>N/A</w:t>
            </w:r>
          </w:p>
        </w:tc>
        <w:tc>
          <w:tcPr>
            <w:tcW w:w="1467" w:type="dxa"/>
            <w:shd w:val="clear" w:color="auto" w:fill="auto"/>
            <w:vAlign w:val="center"/>
          </w:tcPr>
          <w:p w:rsidR="009D4D69" w:rsidRPr="00692553" w:rsidRDefault="009D4D69"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Create a repository</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r>
              <w:t>Wednesday</w:t>
            </w:r>
          </w:p>
        </w:tc>
      </w:tr>
      <w:tr w:rsidR="000D1960" w:rsidRPr="00692553" w:rsidTr="009D4D69">
        <w:trPr>
          <w:trHeight w:val="288"/>
        </w:trPr>
        <w:tc>
          <w:tcPr>
            <w:tcW w:w="5897" w:type="dxa"/>
            <w:gridSpan w:val="2"/>
            <w:shd w:val="clear" w:color="auto" w:fill="auto"/>
            <w:vAlign w:val="center"/>
          </w:tcPr>
          <w:p w:rsidR="000D1960" w:rsidRDefault="000D1960" w:rsidP="009D4D69">
            <w:r>
              <w:t>Populate with files</w:t>
            </w:r>
          </w:p>
        </w:tc>
        <w:tc>
          <w:tcPr>
            <w:tcW w:w="2706" w:type="dxa"/>
            <w:shd w:val="clear" w:color="auto" w:fill="auto"/>
            <w:vAlign w:val="center"/>
          </w:tcPr>
          <w:p w:rsidR="000D1960" w:rsidRPr="00692553" w:rsidRDefault="000D1960" w:rsidP="009D4D69">
            <w:r>
              <w:t>N/A</w:t>
            </w:r>
          </w:p>
        </w:tc>
        <w:tc>
          <w:tcPr>
            <w:tcW w:w="1467" w:type="dxa"/>
            <w:shd w:val="clear" w:color="auto" w:fill="auto"/>
            <w:vAlign w:val="center"/>
          </w:tcPr>
          <w:p w:rsidR="000D1960" w:rsidRDefault="000D1960" w:rsidP="009D4D69"/>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394F9C" w:rsidP="00394F9C">
            <w:pPr>
              <w:pStyle w:val="Heading4"/>
            </w:pPr>
            <w:r>
              <w:t>Meeting process</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A023A3" w:rsidP="00344FA0">
            <w:r>
              <w:t>For every meeting the main two roles should be defined: the chairman + the minute taker (may be two: main +</w:t>
            </w:r>
          </w:p>
        </w:tc>
      </w:tr>
      <w:tr w:rsidR="00344FA0" w:rsidRPr="00692553" w:rsidTr="00080E9E">
        <w:trPr>
          <w:trHeight w:val="288"/>
        </w:trPr>
        <w:tc>
          <w:tcPr>
            <w:tcW w:w="10070" w:type="dxa"/>
            <w:gridSpan w:val="4"/>
            <w:shd w:val="clear" w:color="auto" w:fill="auto"/>
            <w:vAlign w:val="center"/>
          </w:tcPr>
          <w:p w:rsidR="00344FA0" w:rsidRPr="00692553" w:rsidRDefault="00A023A3" w:rsidP="00344FA0">
            <w:proofErr w:type="gramStart"/>
            <w:r>
              <w:t>back</w:t>
            </w:r>
            <w:proofErr w:type="gramEnd"/>
            <w:r>
              <w:t xml:space="preserve"> up). During the discussion the minute taker has to monitor the process and take notes for every topic mentioned in the agenda</w:t>
            </w:r>
          </w:p>
        </w:tc>
      </w:tr>
      <w:tr w:rsidR="00A023A3" w:rsidRPr="00692553" w:rsidTr="00080E9E">
        <w:trPr>
          <w:trHeight w:val="288"/>
        </w:trPr>
        <w:tc>
          <w:tcPr>
            <w:tcW w:w="10070" w:type="dxa"/>
            <w:gridSpan w:val="4"/>
            <w:shd w:val="clear" w:color="auto" w:fill="auto"/>
            <w:vAlign w:val="center"/>
          </w:tcPr>
          <w:p w:rsidR="00A023A3" w:rsidRDefault="00A023A3" w:rsidP="00A023A3">
            <w:r>
              <w:t>His responsibility is to track time spent on discussing every topic and write down all the notes.</w:t>
            </w:r>
            <w:r w:rsidR="00080E9E">
              <w:t xml:space="preserve"> If the agreement is to be done on </w:t>
            </w:r>
          </w:p>
        </w:tc>
      </w:tr>
      <w:tr w:rsidR="00A023A3" w:rsidRPr="00692553" w:rsidTr="00080E9E">
        <w:trPr>
          <w:trHeight w:val="288"/>
        </w:trPr>
        <w:tc>
          <w:tcPr>
            <w:tcW w:w="10070" w:type="dxa"/>
            <w:gridSpan w:val="4"/>
            <w:shd w:val="clear" w:color="auto" w:fill="auto"/>
            <w:vAlign w:val="center"/>
          </w:tcPr>
          <w:p w:rsidR="00A023A3" w:rsidRDefault="00080E9E" w:rsidP="00080E9E">
            <w:r>
              <w:t xml:space="preserve">A contradictory topic the pros, cons and the discussion in general should be noted. The agreement </w:t>
            </w:r>
            <w:proofErr w:type="gramStart"/>
            <w:r>
              <w:t>should be stated</w:t>
            </w:r>
            <w:proofErr w:type="gramEnd"/>
            <w:r>
              <w:t xml:space="preserve"> as well. Based </w:t>
            </w:r>
          </w:p>
        </w:tc>
      </w:tr>
      <w:tr w:rsidR="00080E9E" w:rsidRPr="00692553" w:rsidTr="00080E9E">
        <w:trPr>
          <w:trHeight w:val="288"/>
        </w:trPr>
        <w:tc>
          <w:tcPr>
            <w:tcW w:w="10070" w:type="dxa"/>
            <w:gridSpan w:val="4"/>
            <w:shd w:val="clear" w:color="auto" w:fill="auto"/>
            <w:vAlign w:val="center"/>
          </w:tcPr>
          <w:p w:rsidR="00080E9E" w:rsidRDefault="00080E9E" w:rsidP="00080E9E">
            <w:r>
              <w:t xml:space="preserve">On the agreements the ‘jobs’ for every topic’s outcomes should be defined. Each job has to have a responsible person a deadline </w:t>
            </w:r>
          </w:p>
        </w:tc>
      </w:tr>
      <w:tr w:rsidR="00080E9E" w:rsidRPr="00692553" w:rsidTr="00080E9E">
        <w:trPr>
          <w:trHeight w:val="288"/>
        </w:trPr>
        <w:tc>
          <w:tcPr>
            <w:tcW w:w="10070" w:type="dxa"/>
            <w:gridSpan w:val="4"/>
            <w:shd w:val="clear" w:color="auto" w:fill="auto"/>
            <w:vAlign w:val="center"/>
          </w:tcPr>
          <w:p w:rsidR="00080E9E" w:rsidRDefault="00080E9E" w:rsidP="00080E9E">
            <w:proofErr w:type="gramStart"/>
            <w:r>
              <w:t>And</w:t>
            </w:r>
            <w:proofErr w:type="gramEnd"/>
            <w:r>
              <w:t xml:space="preserve"> might involve some more details.</w:t>
            </w:r>
          </w:p>
        </w:tc>
      </w:tr>
      <w:tr w:rsidR="00344FA0" w:rsidRPr="00692553" w:rsidTr="00080E9E">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510B39">
            <w:r>
              <w:t xml:space="preserve">Agreed on defining the </w:t>
            </w:r>
            <w:proofErr w:type="spellStart"/>
            <w:r>
              <w:t>notetaker’s</w:t>
            </w:r>
            <w:proofErr w:type="spellEnd"/>
            <w:r>
              <w:t xml:space="preserve"> role in the same manner as that of </w:t>
            </w:r>
            <w:proofErr w:type="gramStart"/>
            <w:r>
              <w:t>chairman</w:t>
            </w:r>
            <w:proofErr w:type="gramEnd"/>
            <w:r>
              <w:t xml:space="preserve">. </w:t>
            </w:r>
          </w:p>
        </w:tc>
      </w:tr>
      <w:tr w:rsidR="00344FA0" w:rsidRPr="00692553" w:rsidTr="00080E9E">
        <w:trPr>
          <w:trHeight w:val="288"/>
        </w:trPr>
        <w:tc>
          <w:tcPr>
            <w:tcW w:w="10070" w:type="dxa"/>
            <w:gridSpan w:val="4"/>
            <w:shd w:val="clear" w:color="auto" w:fill="auto"/>
            <w:vAlign w:val="center"/>
          </w:tcPr>
          <w:p w:rsidR="00344FA0" w:rsidRPr="00CE6342" w:rsidRDefault="00080E9E" w:rsidP="00344FA0">
            <w:r>
              <w:t xml:space="preserve">The minutes of this week’s meeting are to </w:t>
            </w:r>
            <w:proofErr w:type="gramStart"/>
            <w:r>
              <w:t>be created</w:t>
            </w:r>
            <w:proofErr w:type="gramEnd"/>
            <w:r>
              <w:t>.</w:t>
            </w:r>
          </w:p>
        </w:tc>
      </w:tr>
      <w:tr w:rsidR="00344FA0" w:rsidRPr="00692553" w:rsidTr="00080E9E">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080E9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080E9E">
        <w:trPr>
          <w:trHeight w:val="288"/>
        </w:trPr>
        <w:tc>
          <w:tcPr>
            <w:tcW w:w="5897" w:type="dxa"/>
            <w:gridSpan w:val="2"/>
            <w:shd w:val="clear" w:color="auto" w:fill="auto"/>
            <w:vAlign w:val="center"/>
          </w:tcPr>
          <w:p w:rsidR="00344FA0" w:rsidRPr="00692553" w:rsidRDefault="00080E9E" w:rsidP="00344FA0">
            <w:r>
              <w:t>Create a minute document</w:t>
            </w:r>
          </w:p>
        </w:tc>
        <w:tc>
          <w:tcPr>
            <w:tcW w:w="2706" w:type="dxa"/>
            <w:shd w:val="clear" w:color="auto" w:fill="auto"/>
            <w:vAlign w:val="center"/>
          </w:tcPr>
          <w:p w:rsidR="00344FA0" w:rsidRPr="00692553" w:rsidRDefault="00080E9E" w:rsidP="00344FA0">
            <w:proofErr w:type="spellStart"/>
            <w:r>
              <w:t>Dmitrii</w:t>
            </w:r>
            <w:proofErr w:type="spellEnd"/>
          </w:p>
        </w:tc>
        <w:tc>
          <w:tcPr>
            <w:tcW w:w="1467" w:type="dxa"/>
            <w:shd w:val="clear" w:color="auto" w:fill="auto"/>
            <w:vAlign w:val="center"/>
          </w:tcPr>
          <w:p w:rsidR="00344FA0" w:rsidRPr="00692553" w:rsidRDefault="00080E9E" w:rsidP="00344FA0">
            <w:r>
              <w:t>Wednesday</w:t>
            </w:r>
          </w:p>
        </w:tc>
      </w:tr>
      <w:tr w:rsidR="00344FA0" w:rsidRPr="00692553" w:rsidTr="00080E9E">
        <w:trPr>
          <w:trHeight w:val="288"/>
        </w:trPr>
        <w:tc>
          <w:tcPr>
            <w:tcW w:w="5897" w:type="dxa"/>
            <w:gridSpan w:val="2"/>
            <w:shd w:val="clear" w:color="auto" w:fill="auto"/>
            <w:vAlign w:val="center"/>
          </w:tcPr>
          <w:p w:rsidR="00344FA0" w:rsidRPr="00692553" w:rsidRDefault="00344FA0" w:rsidP="00344FA0"/>
        </w:tc>
        <w:tc>
          <w:tcPr>
            <w:tcW w:w="2706" w:type="dxa"/>
            <w:shd w:val="clear" w:color="auto" w:fill="auto"/>
            <w:vAlign w:val="center"/>
          </w:tcPr>
          <w:p w:rsidR="00344FA0" w:rsidRPr="00692553" w:rsidRDefault="00344FA0" w:rsidP="00344FA0"/>
        </w:tc>
        <w:tc>
          <w:tcPr>
            <w:tcW w:w="1467" w:type="dxa"/>
            <w:shd w:val="clear" w:color="auto" w:fill="auto"/>
            <w:vAlign w:val="center"/>
          </w:tcPr>
          <w:p w:rsidR="00344FA0" w:rsidRPr="00692553" w:rsidRDefault="00344FA0" w:rsidP="00344FA0"/>
        </w:tc>
      </w:tr>
    </w:tbl>
    <w:p w:rsidR="00344FA0" w:rsidRDefault="00344FA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1A58FC" w:rsidRPr="00954110" w:rsidTr="001A58FC">
        <w:tc>
          <w:tcPr>
            <w:tcW w:w="2518" w:type="dxa"/>
            <w:shd w:val="clear" w:color="auto" w:fill="auto"/>
            <w:tcMar>
              <w:left w:w="0" w:type="dxa"/>
            </w:tcMar>
            <w:vAlign w:val="center"/>
          </w:tcPr>
          <w:p w:rsidR="001A58FC" w:rsidRPr="00954110" w:rsidRDefault="00394F9C" w:rsidP="00394F9C">
            <w:pPr>
              <w:pStyle w:val="Heading4"/>
            </w:pPr>
            <w:r>
              <w:t>N/A</w:t>
            </w:r>
          </w:p>
        </w:tc>
        <w:tc>
          <w:tcPr>
            <w:tcW w:w="4045" w:type="dxa"/>
            <w:shd w:val="clear" w:color="auto" w:fill="auto"/>
            <w:tcMar>
              <w:left w:w="0" w:type="dxa"/>
            </w:tcMar>
            <w:vAlign w:val="center"/>
          </w:tcPr>
          <w:p w:rsidR="001A58FC" w:rsidRPr="00954110" w:rsidRDefault="00080E9E" w:rsidP="00080E9E">
            <w:pPr>
              <w:pStyle w:val="Heading4"/>
            </w:pPr>
            <w:r>
              <w:t>Meeting schedule</w:t>
            </w:r>
          </w:p>
        </w:tc>
      </w:tr>
    </w:tbl>
    <w:p w:rsidR="00344FA0" w:rsidRDefault="00344FA0" w:rsidP="00344FA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44FA0" w:rsidRPr="00CE6342" w:rsidRDefault="00080E9E" w:rsidP="00080E9E">
            <w:r>
              <w:t xml:space="preserve">We have introduced the following schedule: </w:t>
            </w:r>
          </w:p>
        </w:tc>
      </w:tr>
      <w:tr w:rsidR="00344FA0" w:rsidRPr="00692553" w:rsidTr="00510B39">
        <w:trPr>
          <w:trHeight w:val="288"/>
        </w:trPr>
        <w:tc>
          <w:tcPr>
            <w:tcW w:w="10070" w:type="dxa"/>
            <w:gridSpan w:val="4"/>
            <w:shd w:val="clear" w:color="auto" w:fill="auto"/>
            <w:vAlign w:val="center"/>
          </w:tcPr>
          <w:p w:rsidR="00344FA0" w:rsidRPr="00692553" w:rsidRDefault="00080E9E" w:rsidP="00080E9E">
            <w:r>
              <w:t>TUE: tutor/client (to discuss the previous week’s outcomes and to agree on the current week’s tasks</w:t>
            </w:r>
          </w:p>
        </w:tc>
      </w:tr>
      <w:tr w:rsidR="00080E9E" w:rsidRPr="00692553" w:rsidTr="00510B39">
        <w:trPr>
          <w:trHeight w:val="288"/>
        </w:trPr>
        <w:tc>
          <w:tcPr>
            <w:tcW w:w="10070" w:type="dxa"/>
            <w:gridSpan w:val="4"/>
            <w:shd w:val="clear" w:color="auto" w:fill="auto"/>
            <w:vAlign w:val="center"/>
          </w:tcPr>
          <w:p w:rsidR="00080E9E" w:rsidRDefault="00080E9E" w:rsidP="00080E9E">
            <w:r>
              <w:t>FRI: intermediate meeting (to track the progress)</w:t>
            </w:r>
          </w:p>
        </w:tc>
      </w:tr>
      <w:tr w:rsidR="00080E9E" w:rsidRPr="00692553" w:rsidTr="00510B39">
        <w:trPr>
          <w:trHeight w:val="288"/>
        </w:trPr>
        <w:tc>
          <w:tcPr>
            <w:tcW w:w="10070" w:type="dxa"/>
            <w:gridSpan w:val="4"/>
            <w:shd w:val="clear" w:color="auto" w:fill="auto"/>
            <w:vAlign w:val="center"/>
          </w:tcPr>
          <w:p w:rsidR="00080E9E" w:rsidRDefault="00080E9E" w:rsidP="00080E9E">
            <w:r>
              <w:t xml:space="preserve">SUN: terminal meeting (to check the results and define the milestones, problems, no-go’s and create an agenda for the tut/cli </w:t>
            </w:r>
            <w:proofErr w:type="spellStart"/>
            <w:r>
              <w:t>mtng</w:t>
            </w:r>
            <w:proofErr w:type="spellEnd"/>
            <w:r>
              <w:t>)</w:t>
            </w:r>
          </w:p>
        </w:tc>
      </w:tr>
      <w:tr w:rsidR="00080E9E" w:rsidRPr="00692553" w:rsidTr="00510B39">
        <w:trPr>
          <w:trHeight w:val="288"/>
        </w:trPr>
        <w:tc>
          <w:tcPr>
            <w:tcW w:w="10070" w:type="dxa"/>
            <w:gridSpan w:val="4"/>
            <w:shd w:val="clear" w:color="auto" w:fill="auto"/>
            <w:vAlign w:val="center"/>
          </w:tcPr>
          <w:p w:rsidR="00080E9E" w:rsidRDefault="00080E9E" w:rsidP="00080E9E">
            <w:r>
              <w:t>Agreed that this one is a good one. To propose meetings with the tutor we were proposed to use Microsoft Outlook and were</w:t>
            </w:r>
          </w:p>
        </w:tc>
      </w:tr>
      <w:tr w:rsidR="00080E9E" w:rsidRPr="00692553" w:rsidTr="00510B39">
        <w:trPr>
          <w:trHeight w:val="288"/>
        </w:trPr>
        <w:tc>
          <w:tcPr>
            <w:tcW w:w="10070" w:type="dxa"/>
            <w:gridSpan w:val="4"/>
            <w:shd w:val="clear" w:color="auto" w:fill="auto"/>
            <w:vAlign w:val="center"/>
          </w:tcPr>
          <w:p w:rsidR="00080E9E" w:rsidRDefault="00080E9E" w:rsidP="00080E9E">
            <w:r>
              <w:t>Explained how to use it. The meetings are the crucial points of the project plan.</w:t>
            </w:r>
          </w:p>
        </w:tc>
      </w:tr>
      <w:tr w:rsidR="00510B39" w:rsidRPr="00692553" w:rsidTr="00510B39">
        <w:trPr>
          <w:trHeight w:val="288"/>
        </w:trPr>
        <w:tc>
          <w:tcPr>
            <w:tcW w:w="10070" w:type="dxa"/>
            <w:gridSpan w:val="4"/>
            <w:shd w:val="clear" w:color="auto" w:fill="auto"/>
            <w:vAlign w:val="center"/>
          </w:tcPr>
          <w:p w:rsidR="00510B39" w:rsidRDefault="00510B39" w:rsidP="00080E9E">
            <w:r>
              <w:t xml:space="preserve">Tutor meetings are scheduled every Tuesday in the ‘turning’ manner, </w:t>
            </w:r>
            <w:proofErr w:type="spellStart"/>
            <w:r>
              <w:t>i.e</w:t>
            </w:r>
            <w:proofErr w:type="spellEnd"/>
            <w:r>
              <w:t>: one week 9:35, one week 10:35</w:t>
            </w:r>
          </w:p>
        </w:tc>
      </w:tr>
      <w:tr w:rsidR="00510B39" w:rsidRPr="00692553" w:rsidTr="00510B39">
        <w:trPr>
          <w:trHeight w:val="288"/>
        </w:trPr>
        <w:tc>
          <w:tcPr>
            <w:tcW w:w="10070" w:type="dxa"/>
            <w:gridSpan w:val="4"/>
            <w:shd w:val="clear" w:color="auto" w:fill="auto"/>
            <w:vAlign w:val="center"/>
          </w:tcPr>
          <w:p w:rsidR="00510B39" w:rsidRDefault="00510B39" w:rsidP="00080E9E">
            <w:r>
              <w:t xml:space="preserve">Group meetings are to </w:t>
            </w:r>
            <w:proofErr w:type="gramStart"/>
            <w:r>
              <w:t>be kept track of</w:t>
            </w:r>
            <w:proofErr w:type="gramEnd"/>
            <w:r>
              <w:t>. It is obligatory to be present at every meeting.</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344FA0" w:rsidP="00344FA0"/>
        </w:tc>
      </w:tr>
      <w:tr w:rsidR="00344FA0"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344FA0" w:rsidRPr="00CE6342" w:rsidRDefault="00510B39" w:rsidP="00344FA0">
            <w:r>
              <w:t xml:space="preserve">Agreed on the meeting schedule above. </w:t>
            </w:r>
          </w:p>
        </w:tc>
      </w:tr>
      <w:tr w:rsidR="00344FA0" w:rsidRPr="00692553" w:rsidTr="00510B39">
        <w:trPr>
          <w:trHeight w:val="288"/>
        </w:trPr>
        <w:tc>
          <w:tcPr>
            <w:tcW w:w="10070" w:type="dxa"/>
            <w:gridSpan w:val="4"/>
            <w:shd w:val="clear" w:color="auto" w:fill="auto"/>
            <w:vAlign w:val="center"/>
          </w:tcPr>
          <w:p w:rsidR="00344FA0" w:rsidRPr="00CE6342" w:rsidRDefault="00510B39" w:rsidP="00510B39">
            <w:r>
              <w:t xml:space="preserve">Set the time of next tutor meeting </w:t>
            </w:r>
          </w:p>
        </w:tc>
      </w:tr>
      <w:tr w:rsidR="00344FA0"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344FA0" w:rsidRPr="00692553" w:rsidRDefault="00510B39" w:rsidP="00344FA0">
            <w:r>
              <w:t>Need to schedule the group meetings</w:t>
            </w:r>
          </w:p>
        </w:tc>
      </w:tr>
      <w:tr w:rsidR="00344FA0"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344FA0" w:rsidRPr="00692553" w:rsidRDefault="00344FA0" w:rsidP="00344FA0">
            <w:pPr>
              <w:pStyle w:val="Heading3"/>
            </w:pPr>
            <w:r>
              <w:t>Deadline</w:t>
            </w:r>
          </w:p>
        </w:tc>
      </w:tr>
      <w:tr w:rsidR="00344FA0" w:rsidRPr="00692553" w:rsidTr="00510B39">
        <w:trPr>
          <w:trHeight w:val="288"/>
        </w:trPr>
        <w:tc>
          <w:tcPr>
            <w:tcW w:w="5897" w:type="dxa"/>
            <w:gridSpan w:val="2"/>
            <w:shd w:val="clear" w:color="auto" w:fill="auto"/>
            <w:vAlign w:val="center"/>
          </w:tcPr>
          <w:p w:rsidR="00344FA0" w:rsidRPr="00692553" w:rsidRDefault="00510B39" w:rsidP="00344FA0">
            <w:r>
              <w:lastRenderedPageBreak/>
              <w:t>Discuss the meeting times with the group members</w:t>
            </w:r>
          </w:p>
        </w:tc>
        <w:tc>
          <w:tcPr>
            <w:tcW w:w="2706" w:type="dxa"/>
            <w:shd w:val="clear" w:color="auto" w:fill="auto"/>
            <w:vAlign w:val="center"/>
          </w:tcPr>
          <w:p w:rsidR="00344FA0" w:rsidRPr="00692553" w:rsidRDefault="00510B39" w:rsidP="00344FA0">
            <w:proofErr w:type="spellStart"/>
            <w:r>
              <w:t>Dmitrii</w:t>
            </w:r>
            <w:proofErr w:type="spellEnd"/>
          </w:p>
        </w:tc>
        <w:tc>
          <w:tcPr>
            <w:tcW w:w="1467" w:type="dxa"/>
            <w:shd w:val="clear" w:color="auto" w:fill="auto"/>
            <w:vAlign w:val="center"/>
          </w:tcPr>
          <w:p w:rsidR="00344FA0" w:rsidRPr="00692553" w:rsidRDefault="00510B39" w:rsidP="00344FA0">
            <w:r>
              <w:t>Thursday</w:t>
            </w:r>
          </w:p>
        </w:tc>
      </w:tr>
      <w:tr w:rsidR="00510B39" w:rsidRPr="00692553" w:rsidTr="00510B39">
        <w:trPr>
          <w:trHeight w:val="288"/>
        </w:trPr>
        <w:tc>
          <w:tcPr>
            <w:tcW w:w="5897" w:type="dxa"/>
            <w:gridSpan w:val="2"/>
            <w:shd w:val="clear" w:color="auto" w:fill="auto"/>
            <w:vAlign w:val="center"/>
          </w:tcPr>
          <w:p w:rsidR="00510B39" w:rsidRPr="00692553" w:rsidRDefault="00510B39" w:rsidP="00510B39">
            <w:r>
              <w:t>Create the meeting schedule</w:t>
            </w:r>
          </w:p>
        </w:tc>
        <w:tc>
          <w:tcPr>
            <w:tcW w:w="2706" w:type="dxa"/>
            <w:shd w:val="clear" w:color="auto" w:fill="auto"/>
            <w:vAlign w:val="center"/>
          </w:tcPr>
          <w:p w:rsidR="00510B39" w:rsidRPr="00692553" w:rsidRDefault="00510B39" w:rsidP="00510B39">
            <w:proofErr w:type="spellStart"/>
            <w:r>
              <w:t>Dmitrii</w:t>
            </w:r>
            <w:proofErr w:type="spellEnd"/>
          </w:p>
        </w:tc>
        <w:tc>
          <w:tcPr>
            <w:tcW w:w="1467" w:type="dxa"/>
            <w:shd w:val="clear" w:color="auto" w:fill="auto"/>
            <w:vAlign w:val="center"/>
          </w:tcPr>
          <w:p w:rsidR="00510B39" w:rsidRPr="00692553" w:rsidRDefault="00510B39" w:rsidP="00510B39">
            <w:r>
              <w:t>Thursday</w:t>
            </w:r>
          </w:p>
        </w:tc>
      </w:tr>
      <w:bookmarkEnd w:id="2"/>
    </w:tbl>
    <w:p w:rsidR="00BB5323" w:rsidRDefault="00BB5323"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510B39" w:rsidP="00510B39">
            <w:pPr>
              <w:pStyle w:val="Heading4"/>
            </w:pPr>
            <w:r>
              <w:t>AFter the meeting</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94F9C"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394F9C" w:rsidRPr="00CE6342" w:rsidRDefault="00510B39" w:rsidP="003F4E8B">
            <w:r>
              <w:t xml:space="preserve">The secretary’s job is to send a document with the review of the meeting (the </w:t>
            </w:r>
            <w:proofErr w:type="gramStart"/>
            <w:r>
              <w:t>minutes</w:t>
            </w:r>
            <w:proofErr w:type="gramEnd"/>
            <w:r>
              <w:t xml:space="preserve"> document). </w:t>
            </w:r>
          </w:p>
        </w:tc>
      </w:tr>
      <w:tr w:rsidR="00394F9C" w:rsidRPr="00692553" w:rsidTr="00510B39">
        <w:trPr>
          <w:trHeight w:val="288"/>
        </w:trPr>
        <w:tc>
          <w:tcPr>
            <w:tcW w:w="10070" w:type="dxa"/>
            <w:gridSpan w:val="4"/>
            <w:shd w:val="clear" w:color="auto" w:fill="auto"/>
            <w:vAlign w:val="center"/>
          </w:tcPr>
          <w:p w:rsidR="00394F9C" w:rsidRPr="00692553" w:rsidRDefault="00510B39" w:rsidP="003F4E8B">
            <w:r>
              <w:t xml:space="preserve">There the discussion with all the </w:t>
            </w:r>
            <w:proofErr w:type="spellStart"/>
            <w:r>
              <w:t>pros</w:t>
            </w:r>
            <w:proofErr w:type="gramStart"/>
            <w:r>
              <w:t>,cons,agreements</w:t>
            </w:r>
            <w:proofErr w:type="spellEnd"/>
            <w:proofErr w:type="gramEnd"/>
            <w:r>
              <w:t xml:space="preserve"> (if applicable) should be stated. It should show that a problem or a</w:t>
            </w:r>
          </w:p>
        </w:tc>
      </w:tr>
      <w:tr w:rsidR="00510B39" w:rsidRPr="00692553" w:rsidTr="00510B39">
        <w:trPr>
          <w:trHeight w:val="288"/>
        </w:trPr>
        <w:tc>
          <w:tcPr>
            <w:tcW w:w="10070" w:type="dxa"/>
            <w:gridSpan w:val="4"/>
            <w:shd w:val="clear" w:color="auto" w:fill="auto"/>
            <w:vAlign w:val="center"/>
          </w:tcPr>
          <w:p w:rsidR="00510B39" w:rsidRPr="00692553" w:rsidRDefault="00510B39" w:rsidP="00510B39">
            <w:r>
              <w:t xml:space="preserve">Question was resolved. This way the </w:t>
            </w:r>
            <w:proofErr w:type="spellStart"/>
            <w:r>
              <w:t>ame</w:t>
            </w:r>
            <w:proofErr w:type="spellEnd"/>
            <w:r>
              <w:t xml:space="preserve"> question will never occur and even if the solution (or decision made) was forgotten it would</w:t>
            </w:r>
          </w:p>
        </w:tc>
      </w:tr>
      <w:tr w:rsidR="00510B39"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510B39" w:rsidRPr="00692553" w:rsidRDefault="00510B39" w:rsidP="00510B39">
            <w:r>
              <w:t>Be easily restored</w:t>
            </w:r>
            <w:r w:rsidR="00F5236D">
              <w:t xml:space="preserve">. </w:t>
            </w:r>
            <w:proofErr w:type="spellStart"/>
            <w:proofErr w:type="gramStart"/>
            <w:r w:rsidR="00F5236D">
              <w:t>Kinda</w:t>
            </w:r>
            <w:proofErr w:type="spellEnd"/>
            <w:proofErr w:type="gramEnd"/>
            <w:r w:rsidR="00F5236D">
              <w:t xml:space="preserve"> resembles the milestones/tasks review. After each </w:t>
            </w:r>
            <w:proofErr w:type="gramStart"/>
            <w:r w:rsidR="00F5236D">
              <w:t>meeting</w:t>
            </w:r>
            <w:proofErr w:type="gramEnd"/>
            <w:r w:rsidR="00F5236D">
              <w:t xml:space="preserve"> the progress record should be updated.</w:t>
            </w:r>
          </w:p>
        </w:tc>
      </w:tr>
      <w:tr w:rsidR="00510B39" w:rsidRPr="00692553" w:rsidTr="00510B39">
        <w:trPr>
          <w:trHeight w:val="288"/>
        </w:trPr>
        <w:tc>
          <w:tcPr>
            <w:tcW w:w="1370" w:type="dxa"/>
            <w:tcBorders>
              <w:top w:val="single" w:sz="12" w:space="0" w:color="BFBFBF" w:themeColor="background1" w:themeShade="BF"/>
            </w:tcBorders>
            <w:shd w:val="clear" w:color="auto" w:fill="F2F2F2" w:themeFill="background1" w:themeFillShade="F2"/>
            <w:vAlign w:val="center"/>
          </w:tcPr>
          <w:p w:rsidR="00510B39" w:rsidRPr="00692553" w:rsidRDefault="00510B39" w:rsidP="00510B39">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510B39" w:rsidRPr="00CE6342" w:rsidRDefault="00510B39" w:rsidP="00510B39">
            <w:r>
              <w:t xml:space="preserve">Every meeting has to be reviewed and the </w:t>
            </w:r>
            <w:proofErr w:type="gramStart"/>
            <w:r>
              <w:t>minutes</w:t>
            </w:r>
            <w:proofErr w:type="gramEnd"/>
            <w:r>
              <w:t xml:space="preserve"> document has to be created.</w:t>
            </w:r>
          </w:p>
        </w:tc>
      </w:tr>
      <w:tr w:rsidR="00F5236D" w:rsidRPr="00692553" w:rsidTr="00510B39">
        <w:trPr>
          <w:trHeight w:val="288"/>
        </w:trPr>
        <w:tc>
          <w:tcPr>
            <w:tcW w:w="10070" w:type="dxa"/>
            <w:gridSpan w:val="4"/>
            <w:shd w:val="clear" w:color="auto" w:fill="auto"/>
            <w:vAlign w:val="center"/>
          </w:tcPr>
          <w:p w:rsidR="00F5236D" w:rsidRPr="00692553" w:rsidRDefault="00F5236D" w:rsidP="00F5236D">
            <w:r>
              <w:t>After every meeting update the status of every milestone/task/question</w:t>
            </w:r>
          </w:p>
        </w:tc>
      </w:tr>
      <w:tr w:rsidR="00F5236D" w:rsidRPr="00692553" w:rsidTr="00510B39">
        <w:trPr>
          <w:trHeight w:val="288"/>
        </w:trPr>
        <w:tc>
          <w:tcPr>
            <w:tcW w:w="10070" w:type="dxa"/>
            <w:gridSpan w:val="4"/>
            <w:tcBorders>
              <w:bottom w:val="single" w:sz="12" w:space="0" w:color="BFBFBF" w:themeColor="background1" w:themeShade="BF"/>
            </w:tcBorders>
            <w:shd w:val="clear" w:color="auto" w:fill="auto"/>
            <w:vAlign w:val="center"/>
          </w:tcPr>
          <w:p w:rsidR="00F5236D" w:rsidRPr="00692553" w:rsidRDefault="00F5236D" w:rsidP="00F5236D"/>
        </w:tc>
      </w:tr>
      <w:tr w:rsidR="00F5236D" w:rsidRPr="00692553" w:rsidTr="00510B39">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Action items</w:t>
            </w:r>
          </w:p>
        </w:tc>
        <w:tc>
          <w:tcPr>
            <w:tcW w:w="2706"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F5236D">
            <w:pPr>
              <w:pStyle w:val="Heading3"/>
            </w:pPr>
            <w:r>
              <w:t>Deadline</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r>
              <w:t>Prepare a template f</w:t>
            </w:r>
            <w:r w:rsidR="00A960EF">
              <w:t>or the milestones review document</w:t>
            </w:r>
          </w:p>
        </w:tc>
        <w:tc>
          <w:tcPr>
            <w:tcW w:w="2706" w:type="dxa"/>
            <w:shd w:val="clear" w:color="auto" w:fill="auto"/>
            <w:vAlign w:val="center"/>
          </w:tcPr>
          <w:p w:rsidR="00F5236D" w:rsidRPr="00692553" w:rsidRDefault="00F609F6" w:rsidP="00F5236D">
            <w:proofErr w:type="spellStart"/>
            <w:r>
              <w:t>Dmitrii</w:t>
            </w:r>
            <w:proofErr w:type="spellEnd"/>
          </w:p>
        </w:tc>
        <w:tc>
          <w:tcPr>
            <w:tcW w:w="1467" w:type="dxa"/>
            <w:shd w:val="clear" w:color="auto" w:fill="auto"/>
            <w:vAlign w:val="center"/>
          </w:tcPr>
          <w:p w:rsidR="00F5236D" w:rsidRPr="00692553" w:rsidRDefault="00F609F6" w:rsidP="00F5236D">
            <w:r>
              <w:t>Thursday</w:t>
            </w:r>
          </w:p>
        </w:tc>
      </w:tr>
      <w:tr w:rsidR="00F5236D" w:rsidRPr="00692553" w:rsidTr="00510B39">
        <w:trPr>
          <w:trHeight w:val="288"/>
        </w:trPr>
        <w:tc>
          <w:tcPr>
            <w:tcW w:w="5897" w:type="dxa"/>
            <w:gridSpan w:val="2"/>
            <w:shd w:val="clear" w:color="auto" w:fill="auto"/>
            <w:vAlign w:val="center"/>
          </w:tcPr>
          <w:p w:rsidR="00F5236D" w:rsidRPr="00692553" w:rsidRDefault="00F5236D" w:rsidP="00F5236D"/>
        </w:tc>
        <w:tc>
          <w:tcPr>
            <w:tcW w:w="2706" w:type="dxa"/>
            <w:shd w:val="clear" w:color="auto" w:fill="auto"/>
            <w:vAlign w:val="center"/>
          </w:tcPr>
          <w:p w:rsidR="00F5236D" w:rsidRPr="00692553" w:rsidRDefault="00F5236D" w:rsidP="00F5236D"/>
        </w:tc>
        <w:tc>
          <w:tcPr>
            <w:tcW w:w="1467" w:type="dxa"/>
            <w:shd w:val="clear" w:color="auto" w:fill="auto"/>
            <w:vAlign w:val="center"/>
          </w:tcPr>
          <w:p w:rsidR="00F5236D" w:rsidRPr="00692553" w:rsidRDefault="00F5236D" w:rsidP="00F5236D"/>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394F9C" w:rsidRPr="00954110" w:rsidTr="003F4E8B">
        <w:tc>
          <w:tcPr>
            <w:tcW w:w="2518" w:type="dxa"/>
            <w:shd w:val="clear" w:color="auto" w:fill="auto"/>
            <w:tcMar>
              <w:left w:w="0" w:type="dxa"/>
            </w:tcMar>
            <w:vAlign w:val="center"/>
          </w:tcPr>
          <w:p w:rsidR="00394F9C" w:rsidRPr="00954110" w:rsidRDefault="00394F9C" w:rsidP="003F4E8B">
            <w:pPr>
              <w:pStyle w:val="Heading4"/>
            </w:pPr>
            <w:r>
              <w:t>N/A</w:t>
            </w:r>
          </w:p>
        </w:tc>
        <w:tc>
          <w:tcPr>
            <w:tcW w:w="4045" w:type="dxa"/>
            <w:shd w:val="clear" w:color="auto" w:fill="auto"/>
            <w:tcMar>
              <w:left w:w="0" w:type="dxa"/>
            </w:tcMar>
            <w:vAlign w:val="center"/>
          </w:tcPr>
          <w:p w:rsidR="00394F9C" w:rsidRPr="00954110" w:rsidRDefault="00F609F6" w:rsidP="00F609F6">
            <w:pPr>
              <w:pStyle w:val="Heading4"/>
            </w:pPr>
            <w:r>
              <w:t>Project questions</w:t>
            </w:r>
          </w:p>
        </w:tc>
      </w:tr>
    </w:tbl>
    <w:p w:rsidR="00394F9C" w:rsidRDefault="00394F9C" w:rsidP="00394F9C"/>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Discussion</w:t>
            </w:r>
          </w:p>
        </w:tc>
        <w:tc>
          <w:tcPr>
            <w:tcW w:w="8765" w:type="dxa"/>
            <w:gridSpan w:val="3"/>
            <w:tcBorders>
              <w:top w:val="single" w:sz="12" w:space="0" w:color="BFBFBF" w:themeColor="background1" w:themeShade="BF"/>
            </w:tcBorders>
            <w:shd w:val="clear" w:color="auto" w:fill="auto"/>
            <w:vAlign w:val="center"/>
          </w:tcPr>
          <w:p w:rsidR="00394F9C" w:rsidRPr="00CE6342" w:rsidRDefault="00F609F6" w:rsidP="003F4E8B">
            <w:r>
              <w:t>The main thing is to make sure every group member understands the project completely.</w:t>
            </w:r>
          </w:p>
        </w:tc>
      </w:tr>
      <w:tr w:rsidR="00394F9C" w:rsidRPr="00692553" w:rsidTr="003F4E8B">
        <w:trPr>
          <w:trHeight w:val="288"/>
        </w:trPr>
        <w:tc>
          <w:tcPr>
            <w:tcW w:w="10146" w:type="dxa"/>
            <w:gridSpan w:val="4"/>
            <w:shd w:val="clear" w:color="auto" w:fill="auto"/>
            <w:vAlign w:val="center"/>
          </w:tcPr>
          <w:p w:rsidR="00394F9C" w:rsidRPr="00692553" w:rsidRDefault="00F609F6" w:rsidP="003F4E8B">
            <w:r>
              <w:t xml:space="preserve">Ask as many questions as possible to find all the required information. Before </w:t>
            </w:r>
            <w:proofErr w:type="gramStart"/>
            <w:r>
              <w:t>assuming</w:t>
            </w:r>
            <w:proofErr w:type="gramEnd"/>
            <w:r>
              <w:t xml:space="preserve"> something research it deeply. </w:t>
            </w:r>
          </w:p>
        </w:tc>
      </w:tr>
      <w:tr w:rsidR="00F609F6" w:rsidRPr="00692553" w:rsidTr="003F4E8B">
        <w:trPr>
          <w:trHeight w:val="288"/>
        </w:trPr>
        <w:tc>
          <w:tcPr>
            <w:tcW w:w="10146" w:type="dxa"/>
            <w:gridSpan w:val="4"/>
            <w:shd w:val="clear" w:color="auto" w:fill="auto"/>
            <w:vAlign w:val="center"/>
          </w:tcPr>
          <w:p w:rsidR="00F609F6" w:rsidRPr="00692553" w:rsidRDefault="00F609F6" w:rsidP="003F4E8B">
            <w:r>
              <w:t xml:space="preserve">To find the best solutions make sure all the options </w:t>
            </w:r>
            <w:proofErr w:type="gramStart"/>
            <w:r>
              <w:t>are thought of</w:t>
            </w:r>
            <w:proofErr w:type="gramEnd"/>
            <w:r>
              <w:t>. The discussion of the matter – taking notes of all the arguments for every option is necessary. Think how each option relates to the project’s details (</w:t>
            </w:r>
            <w:proofErr w:type="spellStart"/>
            <w:r>
              <w:t>e.g</w:t>
            </w:r>
            <w:proofErr w:type="spellEnd"/>
            <w:r>
              <w:t xml:space="preserve"> budget). </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Communication with the client is possible through tutor: the possible options: via e-mail (not so many questions), in person (when the client meeting is required). E-mail is preferred. However, we </w:t>
            </w:r>
            <w:proofErr w:type="gramStart"/>
            <w:r>
              <w:t>don’t</w:t>
            </w:r>
            <w:proofErr w:type="gramEnd"/>
            <w:r>
              <w:t xml:space="preserve"> even have the clients information, thus the first questions on the list should be the requests of the detailed client info. </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Take into consideration that the client </w:t>
            </w:r>
            <w:proofErr w:type="gramStart"/>
            <w:r>
              <w:t>is not related</w:t>
            </w:r>
            <w:proofErr w:type="gramEnd"/>
            <w:r>
              <w:t xml:space="preserve"> to ICT sphere.</w:t>
            </w:r>
          </w:p>
        </w:tc>
      </w:tr>
      <w:tr w:rsidR="00F609F6" w:rsidRPr="00692553" w:rsidTr="003F4E8B">
        <w:trPr>
          <w:trHeight w:val="288"/>
        </w:trPr>
        <w:tc>
          <w:tcPr>
            <w:tcW w:w="10146" w:type="dxa"/>
            <w:gridSpan w:val="4"/>
            <w:shd w:val="clear" w:color="auto" w:fill="auto"/>
            <w:vAlign w:val="center"/>
          </w:tcPr>
          <w:p w:rsidR="00F609F6" w:rsidRDefault="00F609F6" w:rsidP="003F4E8B">
            <w:r>
              <w:t xml:space="preserve">The workbook only gives the overview of the system – we </w:t>
            </w:r>
            <w:proofErr w:type="gramStart"/>
            <w:r>
              <w:t>don’t</w:t>
            </w:r>
            <w:proofErr w:type="gramEnd"/>
            <w:r>
              <w:t xml:space="preserve"> know anything about the event yet. Nor the details of the organization, nor the venue, nor the activities – nothing. We need to request this information for the next meeting.</w:t>
            </w:r>
          </w:p>
        </w:tc>
      </w:tr>
      <w:tr w:rsidR="00F609F6" w:rsidRPr="00692553" w:rsidTr="003F4E8B">
        <w:trPr>
          <w:trHeight w:val="288"/>
        </w:trPr>
        <w:tc>
          <w:tcPr>
            <w:tcW w:w="10146" w:type="dxa"/>
            <w:gridSpan w:val="4"/>
            <w:shd w:val="clear" w:color="auto" w:fill="auto"/>
            <w:vAlign w:val="center"/>
          </w:tcPr>
          <w:p w:rsidR="00F609F6" w:rsidRDefault="00F609F6" w:rsidP="003F4E8B">
            <w:r>
              <w:t>However, as the time flies by we need to go further with the project. To do so we need to make assumptions. Those assumptions can be proposed to the client in the form: “</w:t>
            </w:r>
            <w:r w:rsidR="002E7733">
              <w:t>After researching all the possible options we came to an agreement that option A is the most convenient one due to several reasons &lt;&gt;&lt;Convince the client&gt;&lt;&gt;, do you agree with our decision to implement this option?”</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F609F6" w:rsidP="003F4E8B">
            <w:r>
              <w:t xml:space="preserve">A list of all the questions is </w:t>
            </w:r>
            <w:proofErr w:type="gramStart"/>
            <w:r>
              <w:t>a must</w:t>
            </w:r>
            <w:proofErr w:type="gramEnd"/>
            <w:r>
              <w:t xml:space="preserve"> to have to be prepared. Make sure the list is complete. Better to ask questions by category. </w:t>
            </w:r>
          </w:p>
        </w:tc>
      </w:tr>
      <w:tr w:rsidR="00394F9C" w:rsidRPr="00692553" w:rsidTr="003F4E8B">
        <w:trPr>
          <w:trHeight w:val="288"/>
        </w:trPr>
        <w:tc>
          <w:tcPr>
            <w:tcW w:w="1381"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Conclusions</w:t>
            </w:r>
          </w:p>
        </w:tc>
        <w:tc>
          <w:tcPr>
            <w:tcW w:w="8765" w:type="dxa"/>
            <w:gridSpan w:val="3"/>
            <w:tcBorders>
              <w:top w:val="single" w:sz="12" w:space="0" w:color="BFBFBF" w:themeColor="background1" w:themeShade="BF"/>
            </w:tcBorders>
            <w:shd w:val="clear" w:color="auto" w:fill="auto"/>
            <w:vAlign w:val="center"/>
          </w:tcPr>
          <w:p w:rsidR="00394F9C" w:rsidRPr="00CE6342" w:rsidRDefault="002E7733" w:rsidP="003F4E8B">
            <w:r>
              <w:t xml:space="preserve">Every question </w:t>
            </w:r>
            <w:proofErr w:type="gramStart"/>
            <w:r>
              <w:t>should be deeply researched</w:t>
            </w:r>
            <w:proofErr w:type="gramEnd"/>
            <w:r>
              <w:t>.</w:t>
            </w:r>
          </w:p>
        </w:tc>
      </w:tr>
      <w:tr w:rsidR="00394F9C" w:rsidRPr="00692553" w:rsidTr="003F4E8B">
        <w:trPr>
          <w:trHeight w:val="288"/>
        </w:trPr>
        <w:tc>
          <w:tcPr>
            <w:tcW w:w="10146" w:type="dxa"/>
            <w:gridSpan w:val="4"/>
            <w:shd w:val="clear" w:color="auto" w:fill="auto"/>
            <w:vAlign w:val="center"/>
          </w:tcPr>
          <w:p w:rsidR="00394F9C" w:rsidRPr="00CE6342" w:rsidRDefault="002E7733" w:rsidP="003F4E8B">
            <w:r>
              <w:t>We need to have an argument for every assumption we make</w:t>
            </w:r>
          </w:p>
        </w:tc>
      </w:tr>
      <w:tr w:rsidR="002E7733" w:rsidRPr="00692553" w:rsidTr="003F4E8B">
        <w:trPr>
          <w:trHeight w:val="288"/>
        </w:trPr>
        <w:tc>
          <w:tcPr>
            <w:tcW w:w="10146" w:type="dxa"/>
            <w:gridSpan w:val="4"/>
            <w:shd w:val="clear" w:color="auto" w:fill="auto"/>
            <w:vAlign w:val="center"/>
          </w:tcPr>
          <w:p w:rsidR="002E7733" w:rsidRDefault="002E7733" w:rsidP="003F4E8B">
            <w:r>
              <w:t xml:space="preserve">We need to request client </w:t>
            </w:r>
            <w:r w:rsidR="007F28E0">
              <w:t>confi</w:t>
            </w:r>
            <w:r>
              <w:t>rmation</w:t>
            </w:r>
          </w:p>
        </w:tc>
      </w:tr>
      <w:tr w:rsidR="002E7733" w:rsidRPr="00692553" w:rsidTr="003F4E8B">
        <w:trPr>
          <w:trHeight w:val="288"/>
        </w:trPr>
        <w:tc>
          <w:tcPr>
            <w:tcW w:w="10146" w:type="dxa"/>
            <w:gridSpan w:val="4"/>
            <w:shd w:val="clear" w:color="auto" w:fill="auto"/>
            <w:vAlign w:val="center"/>
          </w:tcPr>
          <w:p w:rsidR="002E7733" w:rsidRDefault="002E7733" w:rsidP="003F4E8B">
            <w:r>
              <w:t>We need to request event information</w:t>
            </w:r>
          </w:p>
        </w:tc>
      </w:tr>
      <w:tr w:rsidR="002E7733" w:rsidRPr="00692553" w:rsidTr="003F4E8B">
        <w:trPr>
          <w:trHeight w:val="288"/>
        </w:trPr>
        <w:tc>
          <w:tcPr>
            <w:tcW w:w="10146" w:type="dxa"/>
            <w:gridSpan w:val="4"/>
            <w:shd w:val="clear" w:color="auto" w:fill="auto"/>
            <w:vAlign w:val="center"/>
          </w:tcPr>
          <w:p w:rsidR="002E7733" w:rsidRDefault="002E7733" w:rsidP="003F4E8B">
            <w:r>
              <w:t>All the questions/assumptions should be discussed with the client</w:t>
            </w:r>
          </w:p>
        </w:tc>
      </w:tr>
      <w:tr w:rsidR="002E7733" w:rsidRPr="00692553" w:rsidTr="003F4E8B">
        <w:trPr>
          <w:trHeight w:val="288"/>
        </w:trPr>
        <w:tc>
          <w:tcPr>
            <w:tcW w:w="10146" w:type="dxa"/>
            <w:gridSpan w:val="4"/>
            <w:shd w:val="clear" w:color="auto" w:fill="auto"/>
            <w:vAlign w:val="center"/>
          </w:tcPr>
          <w:p w:rsidR="002E7733" w:rsidRDefault="002E7733" w:rsidP="003F4E8B">
            <w:r>
              <w:t>A list of the question relating to every aspect of the project should be prepared</w:t>
            </w:r>
          </w:p>
        </w:tc>
      </w:tr>
      <w:tr w:rsidR="002E7733" w:rsidRPr="00692553" w:rsidTr="003F4E8B">
        <w:trPr>
          <w:trHeight w:val="288"/>
        </w:trPr>
        <w:tc>
          <w:tcPr>
            <w:tcW w:w="10146" w:type="dxa"/>
            <w:gridSpan w:val="4"/>
            <w:shd w:val="clear" w:color="auto" w:fill="auto"/>
            <w:vAlign w:val="center"/>
          </w:tcPr>
          <w:p w:rsidR="002E7733" w:rsidRDefault="002E7733" w:rsidP="003F4E8B">
            <w:r>
              <w:t>We need to discuss both the basic info and the details of the system</w:t>
            </w:r>
          </w:p>
        </w:tc>
      </w:tr>
      <w:tr w:rsidR="00394F9C" w:rsidRPr="00692553" w:rsidTr="003F4E8B">
        <w:trPr>
          <w:trHeight w:val="288"/>
        </w:trPr>
        <w:tc>
          <w:tcPr>
            <w:tcW w:w="10146" w:type="dxa"/>
            <w:gridSpan w:val="4"/>
            <w:tcBorders>
              <w:bottom w:val="single" w:sz="12" w:space="0" w:color="BFBFBF" w:themeColor="background1" w:themeShade="BF"/>
            </w:tcBorders>
            <w:shd w:val="clear" w:color="auto" w:fill="auto"/>
            <w:vAlign w:val="center"/>
          </w:tcPr>
          <w:p w:rsidR="00394F9C" w:rsidRPr="00692553" w:rsidRDefault="00394F9C" w:rsidP="003F4E8B"/>
        </w:tc>
      </w:tr>
      <w:tr w:rsidR="00394F9C" w:rsidRPr="00692553" w:rsidTr="003F4E8B">
        <w:trPr>
          <w:trHeight w:val="288"/>
        </w:trPr>
        <w:tc>
          <w:tcPr>
            <w:tcW w:w="5942" w:type="dxa"/>
            <w:gridSpan w:val="2"/>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Action items</w:t>
            </w:r>
          </w:p>
        </w:tc>
        <w:tc>
          <w:tcPr>
            <w:tcW w:w="2726"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Person responsible</w:t>
            </w:r>
          </w:p>
        </w:tc>
        <w:tc>
          <w:tcPr>
            <w:tcW w:w="1478" w:type="dxa"/>
            <w:tcBorders>
              <w:top w:val="single" w:sz="12" w:space="0" w:color="BFBFBF" w:themeColor="background1" w:themeShade="BF"/>
            </w:tcBorders>
            <w:shd w:val="clear" w:color="auto" w:fill="F2F2F2" w:themeFill="background1" w:themeFillShade="F2"/>
            <w:vAlign w:val="center"/>
          </w:tcPr>
          <w:p w:rsidR="00394F9C" w:rsidRPr="00692553" w:rsidRDefault="00394F9C" w:rsidP="003F4E8B">
            <w:pPr>
              <w:pStyle w:val="Heading3"/>
            </w:pPr>
            <w:r>
              <w:t>Deadline</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Prepare the questions</w:t>
            </w:r>
          </w:p>
        </w:tc>
        <w:tc>
          <w:tcPr>
            <w:tcW w:w="2726" w:type="dxa"/>
            <w:shd w:val="clear" w:color="auto" w:fill="auto"/>
            <w:vAlign w:val="center"/>
          </w:tcPr>
          <w:p w:rsidR="00394F9C" w:rsidRPr="00692553" w:rsidRDefault="002E7733" w:rsidP="003F4E8B">
            <w:r>
              <w:t>DEFAULT</w:t>
            </w:r>
          </w:p>
        </w:tc>
        <w:tc>
          <w:tcPr>
            <w:tcW w:w="1478" w:type="dxa"/>
            <w:shd w:val="clear" w:color="auto" w:fill="auto"/>
            <w:vAlign w:val="center"/>
          </w:tcPr>
          <w:p w:rsidR="00394F9C" w:rsidRPr="00692553" w:rsidRDefault="002E7733" w:rsidP="002E7733">
            <w:r>
              <w:t>Wed afternoon</w:t>
            </w:r>
          </w:p>
        </w:tc>
      </w:tr>
      <w:tr w:rsidR="00394F9C" w:rsidRPr="00692553" w:rsidTr="003F4E8B">
        <w:trPr>
          <w:trHeight w:val="288"/>
        </w:trPr>
        <w:tc>
          <w:tcPr>
            <w:tcW w:w="5942" w:type="dxa"/>
            <w:gridSpan w:val="2"/>
            <w:shd w:val="clear" w:color="auto" w:fill="auto"/>
            <w:vAlign w:val="center"/>
          </w:tcPr>
          <w:p w:rsidR="00394F9C" w:rsidRPr="00692553" w:rsidRDefault="002E7733" w:rsidP="003F4E8B">
            <w:r>
              <w:t>Send the questions</w:t>
            </w:r>
            <w:del w:id="8" w:author="Dmitry Orlov" w:date="2016-02-24T22:56:00Z">
              <w:r w:rsidDel="00631537">
                <w:delText xml:space="preserve"> to Bert</w:delText>
              </w:r>
            </w:del>
          </w:p>
        </w:tc>
        <w:tc>
          <w:tcPr>
            <w:tcW w:w="2726" w:type="dxa"/>
            <w:shd w:val="clear" w:color="auto" w:fill="auto"/>
            <w:vAlign w:val="center"/>
          </w:tcPr>
          <w:p w:rsidR="00394F9C" w:rsidRPr="00692553" w:rsidRDefault="002E7733" w:rsidP="003F4E8B">
            <w:proofErr w:type="spellStart"/>
            <w:r>
              <w:t>Atanas</w:t>
            </w:r>
            <w:proofErr w:type="spellEnd"/>
            <w:r>
              <w:t xml:space="preserve"> </w:t>
            </w:r>
          </w:p>
        </w:tc>
        <w:tc>
          <w:tcPr>
            <w:tcW w:w="1478" w:type="dxa"/>
            <w:shd w:val="clear" w:color="auto" w:fill="auto"/>
            <w:vAlign w:val="center"/>
          </w:tcPr>
          <w:p w:rsidR="00394F9C" w:rsidRPr="00692553" w:rsidRDefault="002E7733" w:rsidP="003F4E8B">
            <w:r>
              <w:t>Wed evening</w:t>
            </w:r>
            <w:r w:rsidR="00A960EF">
              <w:t>/</w:t>
            </w:r>
            <w:proofErr w:type="spellStart"/>
            <w:r w:rsidR="00A960EF">
              <w:t>THursday</w:t>
            </w:r>
            <w:proofErr w:type="spellEnd"/>
          </w:p>
        </w:tc>
      </w:tr>
    </w:tbl>
    <w:p w:rsidR="00394F9C" w:rsidRDefault="00394F9C" w:rsidP="00954110"/>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Tr="003F4E8B">
        <w:tc>
          <w:tcPr>
            <w:tcW w:w="2518" w:type="dxa"/>
            <w:shd w:val="clear" w:color="auto" w:fill="auto"/>
            <w:tcMar>
              <w:left w:w="0" w:type="dxa"/>
            </w:tcMar>
            <w:vAlign w:val="center"/>
          </w:tcPr>
          <w:p w:rsidR="00F5236D" w:rsidRPr="00954110" w:rsidRDefault="00F5236D" w:rsidP="003F4E8B">
            <w:pPr>
              <w:pStyle w:val="Heading4"/>
            </w:pPr>
            <w:r>
              <w:t>N/A</w:t>
            </w:r>
          </w:p>
        </w:tc>
        <w:tc>
          <w:tcPr>
            <w:tcW w:w="4045" w:type="dxa"/>
            <w:shd w:val="clear" w:color="auto" w:fill="auto"/>
            <w:tcMar>
              <w:left w:w="0" w:type="dxa"/>
            </w:tcMar>
            <w:vAlign w:val="center"/>
          </w:tcPr>
          <w:p w:rsidR="00F5236D" w:rsidRPr="00954110" w:rsidRDefault="00920AE2" w:rsidP="00920AE2">
            <w:pPr>
              <w:pStyle w:val="Heading4"/>
            </w:pPr>
            <w:r>
              <w:t>Project specification</w:t>
            </w:r>
          </w:p>
        </w:tc>
      </w:tr>
    </w:tbl>
    <w:p w:rsidR="00F5236D" w:rsidRDefault="00F5236D" w:rsidP="00F5236D"/>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F5236D" w:rsidRPr="00692553" w:rsidRDefault="00F5236D" w:rsidP="003F4E8B">
            <w:pPr>
              <w:pStyle w:val="Heading3"/>
            </w:pPr>
            <w:r>
              <w:t>Discussion</w:t>
            </w:r>
          </w:p>
        </w:tc>
        <w:tc>
          <w:tcPr>
            <w:tcW w:w="8700" w:type="dxa"/>
            <w:gridSpan w:val="3"/>
            <w:tcBorders>
              <w:top w:val="single" w:sz="12" w:space="0" w:color="BFBFBF" w:themeColor="background1" w:themeShade="BF"/>
            </w:tcBorders>
            <w:shd w:val="clear" w:color="auto" w:fill="auto"/>
            <w:vAlign w:val="center"/>
          </w:tcPr>
          <w:p w:rsidR="00F5236D" w:rsidRPr="00CE6342" w:rsidRDefault="00920AE2" w:rsidP="003F4E8B">
            <w:r>
              <w:t>No project can exist without a project plan and project charter</w:t>
            </w:r>
          </w:p>
        </w:tc>
      </w:tr>
      <w:tr w:rsidR="00F5236D" w:rsidRPr="00692553" w:rsidTr="002A3D7E">
        <w:trPr>
          <w:trHeight w:val="288"/>
        </w:trPr>
        <w:tc>
          <w:tcPr>
            <w:tcW w:w="10070" w:type="dxa"/>
            <w:gridSpan w:val="4"/>
            <w:shd w:val="clear" w:color="auto" w:fill="auto"/>
            <w:vAlign w:val="center"/>
          </w:tcPr>
          <w:p w:rsidR="00F5236D" w:rsidRPr="00692553" w:rsidRDefault="00920AE2" w:rsidP="003F4E8B">
            <w:r>
              <w:t xml:space="preserve">The project charter </w:t>
            </w:r>
            <w:proofErr w:type="gramStart"/>
            <w:r>
              <w:t>can be based</w:t>
            </w:r>
            <w:proofErr w:type="gramEnd"/>
            <w:r>
              <w:t xml:space="preserve"> on the information about the event, provided by the client. The project plan though, depends on our work schedule.</w:t>
            </w:r>
          </w:p>
        </w:tc>
      </w:tr>
      <w:tr w:rsidR="00920AE2" w:rsidRPr="00692553" w:rsidTr="002A3D7E">
        <w:trPr>
          <w:trHeight w:val="288"/>
        </w:trPr>
        <w:tc>
          <w:tcPr>
            <w:tcW w:w="10070" w:type="dxa"/>
            <w:gridSpan w:val="4"/>
            <w:shd w:val="clear" w:color="auto" w:fill="auto"/>
            <w:vAlign w:val="center"/>
          </w:tcPr>
          <w:p w:rsidR="00920AE2" w:rsidRDefault="00920AE2" w:rsidP="00920AE2">
            <w:r>
              <w:lastRenderedPageBreak/>
              <w:t>Writing the project statement can even help to define what is yet unknown about the project and, therefore, to ask more accurate and relevant questions.</w:t>
            </w:r>
          </w:p>
        </w:tc>
      </w:tr>
      <w:tr w:rsidR="00920AE2" w:rsidRPr="00692553" w:rsidTr="002A3D7E">
        <w:trPr>
          <w:trHeight w:val="288"/>
        </w:trPr>
        <w:tc>
          <w:tcPr>
            <w:tcW w:w="10070" w:type="dxa"/>
            <w:gridSpan w:val="4"/>
            <w:shd w:val="clear" w:color="auto" w:fill="auto"/>
            <w:vAlign w:val="center"/>
          </w:tcPr>
          <w:p w:rsidR="00920AE2" w:rsidRDefault="00920AE2" w:rsidP="003F4E8B">
            <w:r>
              <w:t>We have to create a decent project plan involving all the tasks, milestones etc. The project plan for block1 should be very detailed.</w:t>
            </w:r>
          </w:p>
        </w:tc>
      </w:tr>
      <w:tr w:rsidR="00920AE2" w:rsidRPr="00692553" w:rsidTr="002A3D7E">
        <w:trPr>
          <w:trHeight w:val="288"/>
        </w:trPr>
        <w:tc>
          <w:tcPr>
            <w:tcW w:w="10070" w:type="dxa"/>
            <w:gridSpan w:val="4"/>
            <w:shd w:val="clear" w:color="auto" w:fill="auto"/>
            <w:vAlign w:val="center"/>
          </w:tcPr>
          <w:p w:rsidR="00920AE2" w:rsidRDefault="00920AE2" w:rsidP="003F4E8B">
            <w:r>
              <w:t xml:space="preserve">Make sure that for every deliverable there will be some back up time to check if everything is successful and it </w:t>
            </w:r>
            <w:proofErr w:type="gramStart"/>
            <w:r>
              <w:t>can be considered</w:t>
            </w:r>
            <w:proofErr w:type="gramEnd"/>
            <w:r>
              <w:t xml:space="preserve"> as complete.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Block 2, however, might be less accurate</w:t>
            </w:r>
          </w:p>
        </w:tc>
      </w:tr>
      <w:tr w:rsidR="002A3D7E" w:rsidRPr="00692553" w:rsidTr="002A3D7E">
        <w:trPr>
          <w:trHeight w:val="288"/>
        </w:trPr>
        <w:tc>
          <w:tcPr>
            <w:tcW w:w="10070" w:type="dxa"/>
            <w:gridSpan w:val="4"/>
            <w:shd w:val="clear" w:color="auto" w:fill="auto"/>
            <w:vAlign w:val="center"/>
          </w:tcPr>
          <w:p w:rsidR="002A3D7E" w:rsidRPr="00692553" w:rsidRDefault="002A3D7E" w:rsidP="002A3D7E">
            <w:r>
              <w:t>The project’s functionality is something that can be researched at this moment</w:t>
            </w:r>
          </w:p>
        </w:tc>
      </w:tr>
      <w:tr w:rsidR="002A3D7E" w:rsidRPr="00692553" w:rsidTr="002A3D7E">
        <w:trPr>
          <w:trHeight w:val="288"/>
        </w:trPr>
        <w:tc>
          <w:tcPr>
            <w:tcW w:w="10070" w:type="dxa"/>
            <w:gridSpan w:val="4"/>
            <w:shd w:val="clear" w:color="auto" w:fill="auto"/>
            <w:vAlign w:val="center"/>
          </w:tcPr>
          <w:p w:rsidR="002A3D7E" w:rsidRDefault="002A3D7E" w:rsidP="002A3D7E">
            <w:r>
              <w:t>Start doing so. Create the proposals (several versions) of processes. Start designing the database</w:t>
            </w:r>
          </w:p>
        </w:tc>
      </w:tr>
      <w:tr w:rsidR="00151F2A" w:rsidRPr="00692553" w:rsidTr="002A3D7E">
        <w:trPr>
          <w:trHeight w:val="288"/>
        </w:trPr>
        <w:tc>
          <w:tcPr>
            <w:tcW w:w="10070" w:type="dxa"/>
            <w:gridSpan w:val="4"/>
            <w:shd w:val="clear" w:color="auto" w:fill="auto"/>
            <w:vAlign w:val="center"/>
          </w:tcPr>
          <w:p w:rsidR="00151F2A" w:rsidRDefault="00151F2A" w:rsidP="002A3D7E">
            <w:bookmarkStart w:id="9" w:name="_GoBack"/>
            <w:bookmarkEnd w:id="9"/>
          </w:p>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151F2A" w:rsidP="002A3D7E">
            <w:r>
              <w:t xml:space="preserve">A proposal of the tasks and milestones list: a list + </w:t>
            </w:r>
            <w:proofErr w:type="gramStart"/>
            <w:r>
              <w:t>daily expected</w:t>
            </w:r>
            <w:proofErr w:type="gramEnd"/>
            <w:r>
              <w:t xml:space="preserve"> milestones table.</w:t>
            </w:r>
          </w:p>
        </w:tc>
      </w:tr>
      <w:tr w:rsidR="002A3D7E" w:rsidRPr="00692553" w:rsidTr="002A3D7E">
        <w:trPr>
          <w:trHeight w:val="288"/>
        </w:trPr>
        <w:tc>
          <w:tcPr>
            <w:tcW w:w="1370"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Conclusions</w:t>
            </w:r>
          </w:p>
        </w:tc>
        <w:tc>
          <w:tcPr>
            <w:tcW w:w="8700" w:type="dxa"/>
            <w:gridSpan w:val="3"/>
            <w:tcBorders>
              <w:top w:val="single" w:sz="12" w:space="0" w:color="BFBFBF" w:themeColor="background1" w:themeShade="BF"/>
            </w:tcBorders>
            <w:shd w:val="clear" w:color="auto" w:fill="auto"/>
            <w:vAlign w:val="center"/>
          </w:tcPr>
          <w:p w:rsidR="002A3D7E" w:rsidRPr="00CE6342" w:rsidRDefault="002A3D7E" w:rsidP="002A3D7E">
            <w:r>
              <w:t xml:space="preserve">The project plan is required. </w:t>
            </w:r>
          </w:p>
        </w:tc>
      </w:tr>
      <w:tr w:rsidR="002A3D7E" w:rsidRPr="00692553" w:rsidTr="002A3D7E">
        <w:trPr>
          <w:trHeight w:val="288"/>
        </w:trPr>
        <w:tc>
          <w:tcPr>
            <w:tcW w:w="10070" w:type="dxa"/>
            <w:gridSpan w:val="4"/>
            <w:shd w:val="clear" w:color="auto" w:fill="auto"/>
            <w:vAlign w:val="center"/>
          </w:tcPr>
          <w:p w:rsidR="002A3D7E" w:rsidRPr="00CE6342" w:rsidRDefault="002A3D7E" w:rsidP="002A3D7E">
            <w:r>
              <w:t>The project statement is required</w:t>
            </w:r>
          </w:p>
        </w:tc>
      </w:tr>
      <w:tr w:rsidR="002A3D7E" w:rsidRPr="00692553" w:rsidTr="002A3D7E">
        <w:trPr>
          <w:trHeight w:val="288"/>
        </w:trPr>
        <w:tc>
          <w:tcPr>
            <w:tcW w:w="10070" w:type="dxa"/>
            <w:gridSpan w:val="4"/>
            <w:shd w:val="clear" w:color="auto" w:fill="auto"/>
            <w:vAlign w:val="center"/>
          </w:tcPr>
          <w:p w:rsidR="002A3D7E" w:rsidRDefault="002A3D7E" w:rsidP="002A3D7E">
            <w:r>
              <w:t xml:space="preserve">Create a list of tasks with statuses, descriptions etc. </w:t>
            </w:r>
          </w:p>
        </w:tc>
      </w:tr>
      <w:tr w:rsidR="00CE12ED" w:rsidRPr="00692553" w:rsidTr="002A3D7E">
        <w:trPr>
          <w:trHeight w:val="288"/>
        </w:trPr>
        <w:tc>
          <w:tcPr>
            <w:tcW w:w="10070" w:type="dxa"/>
            <w:gridSpan w:val="4"/>
            <w:shd w:val="clear" w:color="auto" w:fill="auto"/>
            <w:vAlign w:val="center"/>
          </w:tcPr>
          <w:p w:rsidR="00CE12ED" w:rsidRDefault="00CE12ED" w:rsidP="002A3D7E">
            <w:r>
              <w:t>Create a list of milestones (similar to the conclusion above)</w:t>
            </w:r>
          </w:p>
        </w:tc>
      </w:tr>
      <w:tr w:rsidR="002A3D7E" w:rsidRPr="00692553" w:rsidTr="002A3D7E">
        <w:trPr>
          <w:trHeight w:val="288"/>
        </w:trPr>
        <w:tc>
          <w:tcPr>
            <w:tcW w:w="10070" w:type="dxa"/>
            <w:gridSpan w:val="4"/>
            <w:tcBorders>
              <w:bottom w:val="single" w:sz="12" w:space="0" w:color="BFBFBF" w:themeColor="background1" w:themeShade="BF"/>
            </w:tcBorders>
            <w:shd w:val="clear" w:color="auto" w:fill="auto"/>
            <w:vAlign w:val="center"/>
          </w:tcPr>
          <w:p w:rsidR="002A3D7E" w:rsidRPr="00692553" w:rsidRDefault="002A3D7E" w:rsidP="002A3D7E">
            <w:r>
              <w:t>Start defining the processes and make proposals of the systems.</w:t>
            </w:r>
          </w:p>
        </w:tc>
      </w:tr>
      <w:tr w:rsidR="002A3D7E" w:rsidRPr="00692553" w:rsidTr="002A3D7E">
        <w:trPr>
          <w:trHeight w:val="288"/>
        </w:trPr>
        <w:tc>
          <w:tcPr>
            <w:tcW w:w="5897" w:type="dxa"/>
            <w:gridSpan w:val="2"/>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Action items</w:t>
            </w:r>
            <w:ins w:id="10" w:author="Dmitry Orlov" w:date="2016-02-24T22:56:00Z">
              <w:r w:rsidR="00631537">
                <w:t xml:space="preserve"> (NEEDS VERIFICATION)</w:t>
              </w:r>
            </w:ins>
          </w:p>
        </w:tc>
        <w:tc>
          <w:tcPr>
            <w:tcW w:w="2706"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Person responsible</w:t>
            </w:r>
          </w:p>
        </w:tc>
        <w:tc>
          <w:tcPr>
            <w:tcW w:w="1467" w:type="dxa"/>
            <w:tcBorders>
              <w:top w:val="single" w:sz="12" w:space="0" w:color="BFBFBF" w:themeColor="background1" w:themeShade="BF"/>
            </w:tcBorders>
            <w:shd w:val="clear" w:color="auto" w:fill="F2F2F2" w:themeFill="background1" w:themeFillShade="F2"/>
            <w:vAlign w:val="center"/>
          </w:tcPr>
          <w:p w:rsidR="002A3D7E" w:rsidRPr="00692553" w:rsidRDefault="002A3D7E" w:rsidP="002A3D7E">
            <w:pPr>
              <w:pStyle w:val="Heading3"/>
            </w:pPr>
            <w:r>
              <w:t>Deadline</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plan proposal</w:t>
            </w:r>
          </w:p>
        </w:tc>
        <w:tc>
          <w:tcPr>
            <w:tcW w:w="2706" w:type="dxa"/>
            <w:shd w:val="clear" w:color="auto" w:fill="auto"/>
            <w:vAlign w:val="center"/>
          </w:tcPr>
          <w:p w:rsidR="002A3D7E" w:rsidRPr="00692553" w:rsidRDefault="002A3D7E" w:rsidP="002A3D7E">
            <w:proofErr w:type="spellStart"/>
            <w:r>
              <w:t>Dmitrii</w:t>
            </w:r>
            <w:proofErr w:type="spellEnd"/>
          </w:p>
        </w:tc>
        <w:tc>
          <w:tcPr>
            <w:tcW w:w="1467" w:type="dxa"/>
            <w:shd w:val="clear" w:color="auto" w:fill="auto"/>
            <w:vAlign w:val="center"/>
          </w:tcPr>
          <w:p w:rsidR="002A3D7E" w:rsidRPr="00692553"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Pr="00692553" w:rsidRDefault="002A3D7E" w:rsidP="002A3D7E">
            <w:r>
              <w:t>Create a project statement proposal</w:t>
            </w:r>
          </w:p>
        </w:tc>
        <w:tc>
          <w:tcPr>
            <w:tcW w:w="2706" w:type="dxa"/>
            <w:shd w:val="clear" w:color="auto" w:fill="auto"/>
            <w:vAlign w:val="center"/>
          </w:tcPr>
          <w:p w:rsidR="002A3D7E" w:rsidRPr="00692553" w:rsidRDefault="002A3D7E" w:rsidP="002A3D7E">
            <w:r>
              <w:t>N/A</w:t>
            </w:r>
          </w:p>
        </w:tc>
        <w:tc>
          <w:tcPr>
            <w:tcW w:w="1467" w:type="dxa"/>
            <w:shd w:val="clear" w:color="auto" w:fill="auto"/>
            <w:vAlign w:val="center"/>
          </w:tcPr>
          <w:p w:rsidR="002A3D7E" w:rsidRPr="00692553" w:rsidRDefault="002A3D7E" w:rsidP="002A3D7E">
            <w:r>
              <w:t xml:space="preserve">Thursday </w:t>
            </w:r>
            <w:proofErr w:type="spellStart"/>
            <w:r>
              <w:t>evnng</w:t>
            </w:r>
            <w:proofErr w:type="spellEnd"/>
          </w:p>
        </w:tc>
      </w:tr>
      <w:tr w:rsidR="002C1761" w:rsidRPr="00692553" w:rsidTr="002A3D7E">
        <w:trPr>
          <w:trHeight w:val="288"/>
        </w:trPr>
        <w:tc>
          <w:tcPr>
            <w:tcW w:w="5897" w:type="dxa"/>
            <w:gridSpan w:val="2"/>
            <w:shd w:val="clear" w:color="auto" w:fill="auto"/>
            <w:vAlign w:val="center"/>
          </w:tcPr>
          <w:p w:rsidR="002C1761" w:rsidRDefault="002C1761" w:rsidP="002A3D7E">
            <w:r>
              <w:t>Create a list of tasks</w:t>
            </w:r>
          </w:p>
        </w:tc>
        <w:tc>
          <w:tcPr>
            <w:tcW w:w="2706" w:type="dxa"/>
            <w:shd w:val="clear" w:color="auto" w:fill="auto"/>
            <w:vAlign w:val="center"/>
          </w:tcPr>
          <w:p w:rsidR="002C1761" w:rsidRDefault="002C1761" w:rsidP="002A3D7E">
            <w:r>
              <w:t>N/A</w:t>
            </w:r>
          </w:p>
        </w:tc>
        <w:tc>
          <w:tcPr>
            <w:tcW w:w="1467" w:type="dxa"/>
            <w:shd w:val="clear" w:color="auto" w:fill="auto"/>
            <w:vAlign w:val="center"/>
          </w:tcPr>
          <w:p w:rsidR="002C1761" w:rsidRDefault="002C1761" w:rsidP="002A3D7E">
            <w:r>
              <w:t xml:space="preserve">Wednesday </w:t>
            </w:r>
            <w:proofErr w:type="spellStart"/>
            <w:r>
              <w:t>evnng</w:t>
            </w:r>
            <w:proofErr w:type="spellEnd"/>
          </w:p>
        </w:tc>
      </w:tr>
      <w:tr w:rsidR="002C1761" w:rsidRPr="00692553" w:rsidTr="003F4E8B">
        <w:trPr>
          <w:trHeight w:val="288"/>
        </w:trPr>
        <w:tc>
          <w:tcPr>
            <w:tcW w:w="5897" w:type="dxa"/>
            <w:gridSpan w:val="2"/>
            <w:shd w:val="clear" w:color="auto" w:fill="auto"/>
            <w:vAlign w:val="center"/>
          </w:tcPr>
          <w:p w:rsidR="002C1761" w:rsidRDefault="002C1761" w:rsidP="002C1761">
            <w:r>
              <w:t>Create a list of milestones</w:t>
            </w:r>
          </w:p>
        </w:tc>
        <w:tc>
          <w:tcPr>
            <w:tcW w:w="2706" w:type="dxa"/>
            <w:shd w:val="clear" w:color="auto" w:fill="auto"/>
            <w:vAlign w:val="center"/>
          </w:tcPr>
          <w:p w:rsidR="002C1761" w:rsidRDefault="002C1761" w:rsidP="003F4E8B">
            <w:r>
              <w:t>N/A</w:t>
            </w:r>
          </w:p>
        </w:tc>
        <w:tc>
          <w:tcPr>
            <w:tcW w:w="1467" w:type="dxa"/>
            <w:shd w:val="clear" w:color="auto" w:fill="auto"/>
            <w:vAlign w:val="center"/>
          </w:tcPr>
          <w:p w:rsidR="002C1761" w:rsidRDefault="002C1761" w:rsidP="003F4E8B">
            <w:r>
              <w:t xml:space="preserve">Wednesday </w:t>
            </w:r>
            <w:proofErr w:type="spellStart"/>
            <w:r>
              <w:t>evnng</w:t>
            </w:r>
            <w:proofErr w:type="spellEnd"/>
          </w:p>
        </w:tc>
      </w:tr>
      <w:tr w:rsidR="002A3D7E" w:rsidRPr="00692553" w:rsidTr="002A3D7E">
        <w:trPr>
          <w:trHeight w:val="288"/>
        </w:trPr>
        <w:tc>
          <w:tcPr>
            <w:tcW w:w="5897" w:type="dxa"/>
            <w:gridSpan w:val="2"/>
            <w:shd w:val="clear" w:color="auto" w:fill="auto"/>
            <w:vAlign w:val="center"/>
          </w:tcPr>
          <w:p w:rsidR="002A3D7E" w:rsidRDefault="002A3D7E" w:rsidP="002A3D7E">
            <w:r>
              <w:t>Make Website Process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Friday</w:t>
            </w:r>
          </w:p>
        </w:tc>
      </w:tr>
      <w:tr w:rsidR="002A3D7E" w:rsidRPr="00692553" w:rsidTr="002A3D7E">
        <w:trPr>
          <w:trHeight w:val="288"/>
        </w:trPr>
        <w:tc>
          <w:tcPr>
            <w:tcW w:w="5897" w:type="dxa"/>
            <w:gridSpan w:val="2"/>
            <w:shd w:val="clear" w:color="auto" w:fill="auto"/>
            <w:vAlign w:val="center"/>
          </w:tcPr>
          <w:p w:rsidR="002A3D7E" w:rsidRDefault="002A3D7E" w:rsidP="002A3D7E">
            <w:r>
              <w:t>Make Website Sitemap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r w:rsidR="002A3D7E" w:rsidRPr="00692553" w:rsidTr="002A3D7E">
        <w:trPr>
          <w:trHeight w:val="288"/>
        </w:trPr>
        <w:tc>
          <w:tcPr>
            <w:tcW w:w="5897" w:type="dxa"/>
            <w:gridSpan w:val="2"/>
            <w:shd w:val="clear" w:color="auto" w:fill="auto"/>
            <w:vAlign w:val="center"/>
          </w:tcPr>
          <w:p w:rsidR="002A3D7E" w:rsidRDefault="002A3D7E" w:rsidP="002A3D7E">
            <w:r>
              <w:t>Make Database design proposal</w:t>
            </w:r>
          </w:p>
        </w:tc>
        <w:tc>
          <w:tcPr>
            <w:tcW w:w="2706" w:type="dxa"/>
            <w:shd w:val="clear" w:color="auto" w:fill="auto"/>
            <w:vAlign w:val="center"/>
          </w:tcPr>
          <w:p w:rsidR="002A3D7E" w:rsidRDefault="002A3D7E" w:rsidP="002A3D7E">
            <w:r>
              <w:t>N/A</w:t>
            </w:r>
          </w:p>
        </w:tc>
        <w:tc>
          <w:tcPr>
            <w:tcW w:w="1467" w:type="dxa"/>
            <w:shd w:val="clear" w:color="auto" w:fill="auto"/>
            <w:vAlign w:val="center"/>
          </w:tcPr>
          <w:p w:rsidR="002A3D7E" w:rsidRDefault="002A3D7E" w:rsidP="002A3D7E">
            <w:r>
              <w:t>Saturday</w:t>
            </w:r>
          </w:p>
        </w:tc>
      </w:tr>
    </w:tbl>
    <w:p w:rsidR="00F5236D" w:rsidRDefault="00F5236D" w:rsidP="00954110"/>
    <w:tbl>
      <w:tblPr>
        <w:tblW w:w="3255" w:type="pct"/>
        <w:tblLayout w:type="fixed"/>
        <w:tblCellMar>
          <w:top w:w="14" w:type="dxa"/>
          <w:left w:w="0" w:type="dxa"/>
          <w:bottom w:w="14" w:type="dxa"/>
          <w:right w:w="0" w:type="dxa"/>
        </w:tblCellMar>
        <w:tblLook w:val="0000" w:firstRow="0" w:lastRow="0" w:firstColumn="0" w:lastColumn="0" w:noHBand="0" w:noVBand="0"/>
        <w:tblPrChange w:id="11" w:author="Dmitry Orlov" w:date="2016-02-24T22:57:00Z">
          <w:tblPr>
            <w:tblW w:w="3255" w:type="pct"/>
            <w:tblLayout w:type="fixed"/>
            <w:tblCellMar>
              <w:top w:w="14" w:type="dxa"/>
              <w:left w:w="0" w:type="dxa"/>
              <w:bottom w:w="14" w:type="dxa"/>
              <w:right w:w="0" w:type="dxa"/>
            </w:tblCellMar>
            <w:tblLook w:val="0000" w:firstRow="0" w:lastRow="0" w:firstColumn="0" w:lastColumn="0" w:noHBand="0" w:noVBand="0"/>
          </w:tblPr>
        </w:tblPrChange>
      </w:tblPr>
      <w:tblGrid>
        <w:gridCol w:w="2518"/>
        <w:gridCol w:w="4044"/>
        <w:tblGridChange w:id="12">
          <w:tblGrid>
            <w:gridCol w:w="2518"/>
            <w:gridCol w:w="4044"/>
          </w:tblGrid>
        </w:tblGridChange>
      </w:tblGrid>
      <w:tr w:rsidR="00F5236D" w:rsidRPr="00954110" w:rsidDel="00631537" w:rsidTr="00631537">
        <w:trPr>
          <w:del w:id="13" w:author="Dmitry Orlov" w:date="2016-02-24T22:57:00Z"/>
        </w:trPr>
        <w:tc>
          <w:tcPr>
            <w:tcW w:w="2518" w:type="dxa"/>
            <w:shd w:val="clear" w:color="auto" w:fill="auto"/>
            <w:tcMar>
              <w:left w:w="0" w:type="dxa"/>
            </w:tcMar>
            <w:vAlign w:val="center"/>
            <w:tcPrChange w:id="14" w:author="Dmitry Orlov" w:date="2016-02-24T22:57:00Z">
              <w:tcPr>
                <w:tcW w:w="2518" w:type="dxa"/>
                <w:shd w:val="clear" w:color="auto" w:fill="auto"/>
                <w:tcMar>
                  <w:left w:w="0" w:type="dxa"/>
                </w:tcMar>
                <w:vAlign w:val="center"/>
              </w:tcPr>
            </w:tcPrChange>
          </w:tcPr>
          <w:p w:rsidR="00F5236D" w:rsidRPr="00954110" w:rsidDel="00631537" w:rsidRDefault="00F5236D" w:rsidP="003F4E8B">
            <w:pPr>
              <w:pStyle w:val="Heading4"/>
              <w:rPr>
                <w:del w:id="15" w:author="Dmitry Orlov" w:date="2016-02-24T22:57:00Z"/>
              </w:rPr>
            </w:pPr>
            <w:del w:id="16" w:author="Dmitry Orlov" w:date="2016-02-24T22:57:00Z">
              <w:r w:rsidDel="00631537">
                <w:delText>N/A</w:delText>
              </w:r>
            </w:del>
          </w:p>
        </w:tc>
        <w:tc>
          <w:tcPr>
            <w:tcW w:w="4044" w:type="dxa"/>
            <w:shd w:val="clear" w:color="auto" w:fill="auto"/>
            <w:tcMar>
              <w:left w:w="0" w:type="dxa"/>
            </w:tcMar>
            <w:vAlign w:val="center"/>
            <w:tcPrChange w:id="17" w:author="Dmitry Orlov" w:date="2016-02-24T22:57:00Z">
              <w:tcPr>
                <w:tcW w:w="4045" w:type="dxa"/>
                <w:shd w:val="clear" w:color="auto" w:fill="auto"/>
                <w:tcMar>
                  <w:left w:w="0" w:type="dxa"/>
                </w:tcMar>
                <w:vAlign w:val="center"/>
              </w:tcPr>
            </w:tcPrChange>
          </w:tcPr>
          <w:p w:rsidR="00F5236D" w:rsidRPr="00954110" w:rsidDel="00631537" w:rsidRDefault="00F5236D" w:rsidP="003F4E8B">
            <w:pPr>
              <w:pStyle w:val="Heading4"/>
              <w:rPr>
                <w:del w:id="18" w:author="Dmitry Orlov" w:date="2016-02-24T22:57:00Z"/>
              </w:rPr>
            </w:pPr>
          </w:p>
        </w:tc>
      </w:tr>
    </w:tbl>
    <w:p w:rsidR="00F5236D" w:rsidDel="00631537" w:rsidRDefault="00F5236D" w:rsidP="00F5236D">
      <w:pPr>
        <w:rPr>
          <w:del w:id="19" w:author="Dmitry Orlov" w:date="2016-02-24T22:57:00Z"/>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Del="00631537" w:rsidTr="003F4E8B">
        <w:trPr>
          <w:trHeight w:val="288"/>
          <w:del w:id="20" w:author="Dmitry Orlov" w:date="2016-02-24T22:57:00Z"/>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Del="00631537" w:rsidRDefault="00F5236D" w:rsidP="003F4E8B">
            <w:pPr>
              <w:pStyle w:val="Heading3"/>
              <w:rPr>
                <w:del w:id="21" w:author="Dmitry Orlov" w:date="2016-02-24T22:57:00Z"/>
              </w:rPr>
            </w:pPr>
            <w:del w:id="22" w:author="Dmitry Orlov" w:date="2016-02-24T22:57:00Z">
              <w:r w:rsidDel="00631537">
                <w:delText>Discussion</w:delText>
              </w:r>
            </w:del>
          </w:p>
        </w:tc>
        <w:tc>
          <w:tcPr>
            <w:tcW w:w="8765" w:type="dxa"/>
            <w:gridSpan w:val="3"/>
            <w:tcBorders>
              <w:top w:val="single" w:sz="12" w:space="0" w:color="BFBFBF" w:themeColor="background1" w:themeShade="BF"/>
            </w:tcBorders>
            <w:shd w:val="clear" w:color="auto" w:fill="auto"/>
            <w:vAlign w:val="center"/>
          </w:tcPr>
          <w:p w:rsidR="00F5236D" w:rsidRPr="00CE6342" w:rsidDel="00631537" w:rsidRDefault="00F5236D" w:rsidP="003F4E8B">
            <w:pPr>
              <w:rPr>
                <w:del w:id="23" w:author="Dmitry Orlov" w:date="2016-02-24T22:57:00Z"/>
              </w:rPr>
            </w:pPr>
          </w:p>
        </w:tc>
      </w:tr>
      <w:tr w:rsidR="00F5236D" w:rsidRPr="00692553" w:rsidDel="00631537" w:rsidTr="003F4E8B">
        <w:trPr>
          <w:trHeight w:val="288"/>
          <w:del w:id="24" w:author="Dmitry Orlov" w:date="2016-02-24T22:57:00Z"/>
        </w:trPr>
        <w:tc>
          <w:tcPr>
            <w:tcW w:w="10146" w:type="dxa"/>
            <w:gridSpan w:val="4"/>
            <w:shd w:val="clear" w:color="auto" w:fill="auto"/>
            <w:vAlign w:val="center"/>
          </w:tcPr>
          <w:p w:rsidR="00F5236D" w:rsidRPr="00692553" w:rsidDel="00631537" w:rsidRDefault="00F5236D" w:rsidP="003F4E8B">
            <w:pPr>
              <w:rPr>
                <w:del w:id="25" w:author="Dmitry Orlov" w:date="2016-02-24T22:57:00Z"/>
              </w:rPr>
            </w:pPr>
          </w:p>
        </w:tc>
      </w:tr>
      <w:tr w:rsidR="00F5236D" w:rsidRPr="00692553" w:rsidDel="00631537" w:rsidTr="003F4E8B">
        <w:trPr>
          <w:trHeight w:val="288"/>
          <w:del w:id="26" w:author="Dmitry Orlov" w:date="2016-02-24T22:57:00Z"/>
        </w:trPr>
        <w:tc>
          <w:tcPr>
            <w:tcW w:w="10146" w:type="dxa"/>
            <w:gridSpan w:val="4"/>
            <w:tcBorders>
              <w:bottom w:val="single" w:sz="12" w:space="0" w:color="BFBFBF" w:themeColor="background1" w:themeShade="BF"/>
            </w:tcBorders>
            <w:shd w:val="clear" w:color="auto" w:fill="auto"/>
            <w:vAlign w:val="center"/>
          </w:tcPr>
          <w:p w:rsidR="00F5236D" w:rsidRPr="00692553" w:rsidDel="00631537" w:rsidRDefault="00F5236D" w:rsidP="003F4E8B">
            <w:pPr>
              <w:rPr>
                <w:del w:id="27" w:author="Dmitry Orlov" w:date="2016-02-24T22:57:00Z"/>
              </w:rPr>
            </w:pPr>
          </w:p>
        </w:tc>
      </w:tr>
      <w:tr w:rsidR="00F5236D" w:rsidRPr="00692553" w:rsidDel="00631537" w:rsidTr="003F4E8B">
        <w:trPr>
          <w:trHeight w:val="288"/>
          <w:del w:id="28" w:author="Dmitry Orlov" w:date="2016-02-24T22:57:00Z"/>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Del="00631537" w:rsidRDefault="00F5236D" w:rsidP="003F4E8B">
            <w:pPr>
              <w:pStyle w:val="Heading3"/>
              <w:rPr>
                <w:del w:id="29" w:author="Dmitry Orlov" w:date="2016-02-24T22:57:00Z"/>
              </w:rPr>
            </w:pPr>
            <w:del w:id="30" w:author="Dmitry Orlov" w:date="2016-02-24T22:57:00Z">
              <w:r w:rsidDel="00631537">
                <w:delText>Conclusions</w:delText>
              </w:r>
            </w:del>
          </w:p>
        </w:tc>
        <w:tc>
          <w:tcPr>
            <w:tcW w:w="8765" w:type="dxa"/>
            <w:gridSpan w:val="3"/>
            <w:tcBorders>
              <w:top w:val="single" w:sz="12" w:space="0" w:color="BFBFBF" w:themeColor="background1" w:themeShade="BF"/>
            </w:tcBorders>
            <w:shd w:val="clear" w:color="auto" w:fill="auto"/>
            <w:vAlign w:val="center"/>
          </w:tcPr>
          <w:p w:rsidR="00F5236D" w:rsidRPr="00CE6342" w:rsidDel="00631537" w:rsidRDefault="00F5236D" w:rsidP="003F4E8B">
            <w:pPr>
              <w:rPr>
                <w:del w:id="31" w:author="Dmitry Orlov" w:date="2016-02-24T22:57:00Z"/>
              </w:rPr>
            </w:pPr>
          </w:p>
        </w:tc>
      </w:tr>
      <w:tr w:rsidR="00F5236D" w:rsidRPr="00692553" w:rsidDel="00631537" w:rsidTr="003F4E8B">
        <w:trPr>
          <w:trHeight w:val="288"/>
          <w:del w:id="32" w:author="Dmitry Orlov" w:date="2016-02-24T22:57:00Z"/>
        </w:trPr>
        <w:tc>
          <w:tcPr>
            <w:tcW w:w="10146" w:type="dxa"/>
            <w:gridSpan w:val="4"/>
            <w:shd w:val="clear" w:color="auto" w:fill="auto"/>
            <w:vAlign w:val="center"/>
          </w:tcPr>
          <w:p w:rsidR="00F5236D" w:rsidRPr="00CE6342" w:rsidDel="00631537" w:rsidRDefault="00F5236D" w:rsidP="003F4E8B">
            <w:pPr>
              <w:rPr>
                <w:del w:id="33" w:author="Dmitry Orlov" w:date="2016-02-24T22:57:00Z"/>
              </w:rPr>
            </w:pPr>
          </w:p>
        </w:tc>
      </w:tr>
      <w:tr w:rsidR="00F5236D" w:rsidRPr="00692553" w:rsidDel="00631537" w:rsidTr="003F4E8B">
        <w:trPr>
          <w:trHeight w:val="288"/>
          <w:del w:id="34" w:author="Dmitry Orlov" w:date="2016-02-24T22:57:00Z"/>
        </w:trPr>
        <w:tc>
          <w:tcPr>
            <w:tcW w:w="10146" w:type="dxa"/>
            <w:gridSpan w:val="4"/>
            <w:tcBorders>
              <w:bottom w:val="single" w:sz="12" w:space="0" w:color="BFBFBF" w:themeColor="background1" w:themeShade="BF"/>
            </w:tcBorders>
            <w:shd w:val="clear" w:color="auto" w:fill="auto"/>
            <w:vAlign w:val="center"/>
          </w:tcPr>
          <w:p w:rsidR="00F5236D" w:rsidRPr="00692553" w:rsidDel="00631537" w:rsidRDefault="00F5236D" w:rsidP="003F4E8B">
            <w:pPr>
              <w:rPr>
                <w:del w:id="35" w:author="Dmitry Orlov" w:date="2016-02-24T22:57:00Z"/>
              </w:rPr>
            </w:pPr>
          </w:p>
        </w:tc>
      </w:tr>
      <w:tr w:rsidR="00F5236D" w:rsidRPr="00692553" w:rsidDel="00631537" w:rsidTr="003F4E8B">
        <w:trPr>
          <w:trHeight w:val="288"/>
          <w:del w:id="36" w:author="Dmitry Orlov" w:date="2016-02-24T22:57:00Z"/>
        </w:trPr>
        <w:tc>
          <w:tcPr>
            <w:tcW w:w="5942" w:type="dxa"/>
            <w:gridSpan w:val="2"/>
            <w:tcBorders>
              <w:top w:val="single" w:sz="12" w:space="0" w:color="BFBFBF" w:themeColor="background1" w:themeShade="BF"/>
            </w:tcBorders>
            <w:shd w:val="clear" w:color="auto" w:fill="F2F2F2" w:themeFill="background1" w:themeFillShade="F2"/>
            <w:vAlign w:val="center"/>
          </w:tcPr>
          <w:p w:rsidR="00F5236D" w:rsidRPr="00692553" w:rsidDel="00631537" w:rsidRDefault="00F5236D" w:rsidP="003F4E8B">
            <w:pPr>
              <w:pStyle w:val="Heading3"/>
              <w:rPr>
                <w:del w:id="37" w:author="Dmitry Orlov" w:date="2016-02-24T22:57:00Z"/>
              </w:rPr>
            </w:pPr>
            <w:del w:id="38" w:author="Dmitry Orlov" w:date="2016-02-24T22:57:00Z">
              <w:r w:rsidDel="00631537">
                <w:delText>Action items</w:delText>
              </w:r>
            </w:del>
          </w:p>
        </w:tc>
        <w:tc>
          <w:tcPr>
            <w:tcW w:w="2726" w:type="dxa"/>
            <w:tcBorders>
              <w:top w:val="single" w:sz="12" w:space="0" w:color="BFBFBF" w:themeColor="background1" w:themeShade="BF"/>
            </w:tcBorders>
            <w:shd w:val="clear" w:color="auto" w:fill="F2F2F2" w:themeFill="background1" w:themeFillShade="F2"/>
            <w:vAlign w:val="center"/>
          </w:tcPr>
          <w:p w:rsidR="00F5236D" w:rsidRPr="00692553" w:rsidDel="00631537" w:rsidRDefault="00F5236D" w:rsidP="003F4E8B">
            <w:pPr>
              <w:pStyle w:val="Heading3"/>
              <w:rPr>
                <w:del w:id="39" w:author="Dmitry Orlov" w:date="2016-02-24T22:57:00Z"/>
              </w:rPr>
            </w:pPr>
            <w:del w:id="40" w:author="Dmitry Orlov" w:date="2016-02-24T22:57:00Z">
              <w:r w:rsidDel="00631537">
                <w:delText>Person responsible</w:delText>
              </w:r>
            </w:del>
          </w:p>
        </w:tc>
        <w:tc>
          <w:tcPr>
            <w:tcW w:w="1478" w:type="dxa"/>
            <w:tcBorders>
              <w:top w:val="single" w:sz="12" w:space="0" w:color="BFBFBF" w:themeColor="background1" w:themeShade="BF"/>
            </w:tcBorders>
            <w:shd w:val="clear" w:color="auto" w:fill="F2F2F2" w:themeFill="background1" w:themeFillShade="F2"/>
            <w:vAlign w:val="center"/>
          </w:tcPr>
          <w:p w:rsidR="00F5236D" w:rsidRPr="00692553" w:rsidDel="00631537" w:rsidRDefault="00F5236D" w:rsidP="003F4E8B">
            <w:pPr>
              <w:pStyle w:val="Heading3"/>
              <w:rPr>
                <w:del w:id="41" w:author="Dmitry Orlov" w:date="2016-02-24T22:57:00Z"/>
              </w:rPr>
            </w:pPr>
            <w:del w:id="42" w:author="Dmitry Orlov" w:date="2016-02-24T22:57:00Z">
              <w:r w:rsidDel="00631537">
                <w:delText>Deadline</w:delText>
              </w:r>
            </w:del>
          </w:p>
        </w:tc>
      </w:tr>
      <w:tr w:rsidR="00F5236D" w:rsidRPr="00692553" w:rsidDel="00631537" w:rsidTr="003F4E8B">
        <w:trPr>
          <w:trHeight w:val="288"/>
          <w:del w:id="43" w:author="Dmitry Orlov" w:date="2016-02-24T22:57:00Z"/>
        </w:trPr>
        <w:tc>
          <w:tcPr>
            <w:tcW w:w="5942" w:type="dxa"/>
            <w:gridSpan w:val="2"/>
            <w:shd w:val="clear" w:color="auto" w:fill="auto"/>
            <w:vAlign w:val="center"/>
          </w:tcPr>
          <w:p w:rsidR="00F5236D" w:rsidRPr="00692553" w:rsidDel="00631537" w:rsidRDefault="00F5236D" w:rsidP="003F4E8B">
            <w:pPr>
              <w:rPr>
                <w:del w:id="44" w:author="Dmitry Orlov" w:date="2016-02-24T22:57:00Z"/>
              </w:rPr>
            </w:pPr>
          </w:p>
        </w:tc>
        <w:tc>
          <w:tcPr>
            <w:tcW w:w="2726" w:type="dxa"/>
            <w:shd w:val="clear" w:color="auto" w:fill="auto"/>
            <w:vAlign w:val="center"/>
          </w:tcPr>
          <w:p w:rsidR="00F5236D" w:rsidRPr="00692553" w:rsidDel="00631537" w:rsidRDefault="00F5236D" w:rsidP="003F4E8B">
            <w:pPr>
              <w:rPr>
                <w:del w:id="45" w:author="Dmitry Orlov" w:date="2016-02-24T22:57:00Z"/>
              </w:rPr>
            </w:pPr>
          </w:p>
        </w:tc>
        <w:tc>
          <w:tcPr>
            <w:tcW w:w="1478" w:type="dxa"/>
            <w:shd w:val="clear" w:color="auto" w:fill="auto"/>
            <w:vAlign w:val="center"/>
          </w:tcPr>
          <w:p w:rsidR="00F5236D" w:rsidRPr="00692553" w:rsidDel="00631537" w:rsidRDefault="00F5236D" w:rsidP="003F4E8B">
            <w:pPr>
              <w:rPr>
                <w:del w:id="46" w:author="Dmitry Orlov" w:date="2016-02-24T22:57:00Z"/>
              </w:rPr>
            </w:pPr>
          </w:p>
        </w:tc>
      </w:tr>
      <w:tr w:rsidR="00F5236D" w:rsidRPr="00692553" w:rsidDel="00631537" w:rsidTr="003F4E8B">
        <w:trPr>
          <w:trHeight w:val="288"/>
          <w:del w:id="47" w:author="Dmitry Orlov" w:date="2016-02-24T22:57:00Z"/>
        </w:trPr>
        <w:tc>
          <w:tcPr>
            <w:tcW w:w="5942" w:type="dxa"/>
            <w:gridSpan w:val="2"/>
            <w:shd w:val="clear" w:color="auto" w:fill="auto"/>
            <w:vAlign w:val="center"/>
          </w:tcPr>
          <w:p w:rsidR="00F5236D" w:rsidRPr="00692553" w:rsidDel="00631537" w:rsidRDefault="00F5236D" w:rsidP="003F4E8B">
            <w:pPr>
              <w:rPr>
                <w:del w:id="48" w:author="Dmitry Orlov" w:date="2016-02-24T22:57:00Z"/>
              </w:rPr>
            </w:pPr>
          </w:p>
        </w:tc>
        <w:tc>
          <w:tcPr>
            <w:tcW w:w="2726" w:type="dxa"/>
            <w:shd w:val="clear" w:color="auto" w:fill="auto"/>
            <w:vAlign w:val="center"/>
          </w:tcPr>
          <w:p w:rsidR="00F5236D" w:rsidRPr="00692553" w:rsidDel="00631537" w:rsidRDefault="00F5236D" w:rsidP="003F4E8B">
            <w:pPr>
              <w:rPr>
                <w:del w:id="49" w:author="Dmitry Orlov" w:date="2016-02-24T22:57:00Z"/>
              </w:rPr>
            </w:pPr>
          </w:p>
        </w:tc>
        <w:tc>
          <w:tcPr>
            <w:tcW w:w="1478" w:type="dxa"/>
            <w:shd w:val="clear" w:color="auto" w:fill="auto"/>
            <w:vAlign w:val="center"/>
          </w:tcPr>
          <w:p w:rsidR="00F5236D" w:rsidRPr="00692553" w:rsidDel="00631537" w:rsidRDefault="00F5236D" w:rsidP="003F4E8B">
            <w:pPr>
              <w:rPr>
                <w:del w:id="50" w:author="Dmitry Orlov" w:date="2016-02-24T22:57:00Z"/>
              </w:rPr>
            </w:pPr>
          </w:p>
        </w:tc>
      </w:tr>
    </w:tbl>
    <w:p w:rsidR="00F5236D" w:rsidDel="00631537" w:rsidRDefault="00F5236D" w:rsidP="00954110">
      <w:pPr>
        <w:rPr>
          <w:del w:id="51" w:author="Dmitry Orlov" w:date="2016-02-24T22:57:00Z"/>
        </w:rPr>
      </w:pPr>
    </w:p>
    <w:tbl>
      <w:tblPr>
        <w:tblW w:w="3255" w:type="pct"/>
        <w:tblLayout w:type="fixed"/>
        <w:tblCellMar>
          <w:top w:w="14" w:type="dxa"/>
          <w:left w:w="0" w:type="dxa"/>
          <w:bottom w:w="14" w:type="dxa"/>
          <w:right w:w="0" w:type="dxa"/>
        </w:tblCellMar>
        <w:tblLook w:val="0000" w:firstRow="0" w:lastRow="0" w:firstColumn="0" w:lastColumn="0" w:noHBand="0" w:noVBand="0"/>
      </w:tblPr>
      <w:tblGrid>
        <w:gridCol w:w="2518"/>
        <w:gridCol w:w="4044"/>
      </w:tblGrid>
      <w:tr w:rsidR="00F5236D" w:rsidRPr="00954110" w:rsidDel="00631537" w:rsidTr="003F4E8B">
        <w:trPr>
          <w:del w:id="52" w:author="Dmitry Orlov" w:date="2016-02-24T22:57:00Z"/>
        </w:trPr>
        <w:tc>
          <w:tcPr>
            <w:tcW w:w="2518" w:type="dxa"/>
            <w:shd w:val="clear" w:color="auto" w:fill="auto"/>
            <w:tcMar>
              <w:left w:w="0" w:type="dxa"/>
            </w:tcMar>
            <w:vAlign w:val="center"/>
          </w:tcPr>
          <w:p w:rsidR="00F5236D" w:rsidRPr="00954110" w:rsidDel="00631537" w:rsidRDefault="00F5236D" w:rsidP="003F4E8B">
            <w:pPr>
              <w:pStyle w:val="Heading4"/>
              <w:rPr>
                <w:del w:id="53" w:author="Dmitry Orlov" w:date="2016-02-24T22:57:00Z"/>
              </w:rPr>
            </w:pPr>
            <w:del w:id="54" w:author="Dmitry Orlov" w:date="2016-02-24T22:57:00Z">
              <w:r w:rsidDel="00631537">
                <w:delText>N/A</w:delText>
              </w:r>
            </w:del>
          </w:p>
        </w:tc>
        <w:tc>
          <w:tcPr>
            <w:tcW w:w="4045" w:type="dxa"/>
            <w:shd w:val="clear" w:color="auto" w:fill="auto"/>
            <w:tcMar>
              <w:left w:w="0" w:type="dxa"/>
            </w:tcMar>
            <w:vAlign w:val="center"/>
          </w:tcPr>
          <w:p w:rsidR="00F5236D" w:rsidRPr="00954110" w:rsidDel="00631537" w:rsidRDefault="00F5236D" w:rsidP="003F4E8B">
            <w:pPr>
              <w:pStyle w:val="Heading4"/>
              <w:rPr>
                <w:del w:id="55" w:author="Dmitry Orlov" w:date="2016-02-24T22:57:00Z"/>
              </w:rPr>
            </w:pPr>
          </w:p>
        </w:tc>
      </w:tr>
    </w:tbl>
    <w:p w:rsidR="00F5236D" w:rsidDel="00631537" w:rsidRDefault="00F5236D" w:rsidP="00F5236D">
      <w:pPr>
        <w:rPr>
          <w:del w:id="56" w:author="Dmitry Orlov" w:date="2016-02-24T22:57:00Z"/>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370"/>
        <w:gridCol w:w="4527"/>
        <w:gridCol w:w="2706"/>
        <w:gridCol w:w="1467"/>
      </w:tblGrid>
      <w:tr w:rsidR="00F5236D" w:rsidRPr="00692553" w:rsidDel="00631537" w:rsidTr="003F4E8B">
        <w:trPr>
          <w:trHeight w:val="288"/>
          <w:del w:id="57" w:author="Dmitry Orlov" w:date="2016-02-24T22:57:00Z"/>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Del="00631537" w:rsidRDefault="00F5236D" w:rsidP="003F4E8B">
            <w:pPr>
              <w:pStyle w:val="Heading3"/>
              <w:rPr>
                <w:del w:id="58" w:author="Dmitry Orlov" w:date="2016-02-24T22:57:00Z"/>
              </w:rPr>
            </w:pPr>
            <w:del w:id="59" w:author="Dmitry Orlov" w:date="2016-02-24T22:57:00Z">
              <w:r w:rsidDel="00631537">
                <w:delText>Discussion</w:delText>
              </w:r>
            </w:del>
          </w:p>
        </w:tc>
        <w:tc>
          <w:tcPr>
            <w:tcW w:w="8765" w:type="dxa"/>
            <w:gridSpan w:val="3"/>
            <w:tcBorders>
              <w:top w:val="single" w:sz="12" w:space="0" w:color="BFBFBF" w:themeColor="background1" w:themeShade="BF"/>
            </w:tcBorders>
            <w:shd w:val="clear" w:color="auto" w:fill="auto"/>
            <w:vAlign w:val="center"/>
          </w:tcPr>
          <w:p w:rsidR="00F5236D" w:rsidRPr="00CE6342" w:rsidDel="00631537" w:rsidRDefault="00F5236D" w:rsidP="003F4E8B">
            <w:pPr>
              <w:rPr>
                <w:del w:id="60" w:author="Dmitry Orlov" w:date="2016-02-24T22:57:00Z"/>
              </w:rPr>
            </w:pPr>
          </w:p>
        </w:tc>
      </w:tr>
      <w:tr w:rsidR="00F5236D" w:rsidRPr="00692553" w:rsidDel="00631537" w:rsidTr="003F4E8B">
        <w:trPr>
          <w:trHeight w:val="288"/>
          <w:del w:id="61" w:author="Dmitry Orlov" w:date="2016-02-24T22:57:00Z"/>
        </w:trPr>
        <w:tc>
          <w:tcPr>
            <w:tcW w:w="10146" w:type="dxa"/>
            <w:gridSpan w:val="4"/>
            <w:shd w:val="clear" w:color="auto" w:fill="auto"/>
            <w:vAlign w:val="center"/>
          </w:tcPr>
          <w:p w:rsidR="00F5236D" w:rsidRPr="00692553" w:rsidDel="00631537" w:rsidRDefault="00F5236D" w:rsidP="003F4E8B">
            <w:pPr>
              <w:rPr>
                <w:del w:id="62" w:author="Dmitry Orlov" w:date="2016-02-24T22:57:00Z"/>
              </w:rPr>
            </w:pPr>
          </w:p>
        </w:tc>
      </w:tr>
      <w:tr w:rsidR="00F5236D" w:rsidRPr="00692553" w:rsidDel="00631537" w:rsidTr="003F4E8B">
        <w:trPr>
          <w:trHeight w:val="288"/>
          <w:del w:id="63" w:author="Dmitry Orlov" w:date="2016-02-24T22:57:00Z"/>
        </w:trPr>
        <w:tc>
          <w:tcPr>
            <w:tcW w:w="10146" w:type="dxa"/>
            <w:gridSpan w:val="4"/>
            <w:tcBorders>
              <w:bottom w:val="single" w:sz="12" w:space="0" w:color="BFBFBF" w:themeColor="background1" w:themeShade="BF"/>
            </w:tcBorders>
            <w:shd w:val="clear" w:color="auto" w:fill="auto"/>
            <w:vAlign w:val="center"/>
          </w:tcPr>
          <w:p w:rsidR="00F5236D" w:rsidRPr="00692553" w:rsidDel="00631537" w:rsidRDefault="00F5236D" w:rsidP="003F4E8B">
            <w:pPr>
              <w:rPr>
                <w:del w:id="64" w:author="Dmitry Orlov" w:date="2016-02-24T22:57:00Z"/>
              </w:rPr>
            </w:pPr>
          </w:p>
        </w:tc>
      </w:tr>
      <w:tr w:rsidR="00F5236D" w:rsidRPr="00692553" w:rsidDel="00631537" w:rsidTr="003F4E8B">
        <w:trPr>
          <w:trHeight w:val="288"/>
          <w:del w:id="65" w:author="Dmitry Orlov" w:date="2016-02-24T22:57:00Z"/>
        </w:trPr>
        <w:tc>
          <w:tcPr>
            <w:tcW w:w="1381" w:type="dxa"/>
            <w:tcBorders>
              <w:top w:val="single" w:sz="12" w:space="0" w:color="BFBFBF" w:themeColor="background1" w:themeShade="BF"/>
            </w:tcBorders>
            <w:shd w:val="clear" w:color="auto" w:fill="F2F2F2" w:themeFill="background1" w:themeFillShade="F2"/>
            <w:vAlign w:val="center"/>
          </w:tcPr>
          <w:p w:rsidR="00F5236D" w:rsidRPr="00692553" w:rsidDel="00631537" w:rsidRDefault="00F5236D" w:rsidP="003F4E8B">
            <w:pPr>
              <w:pStyle w:val="Heading3"/>
              <w:rPr>
                <w:del w:id="66" w:author="Dmitry Orlov" w:date="2016-02-24T22:57:00Z"/>
              </w:rPr>
            </w:pPr>
            <w:del w:id="67" w:author="Dmitry Orlov" w:date="2016-02-24T22:57:00Z">
              <w:r w:rsidDel="00631537">
                <w:delText>Conclusions</w:delText>
              </w:r>
            </w:del>
          </w:p>
        </w:tc>
        <w:tc>
          <w:tcPr>
            <w:tcW w:w="8765" w:type="dxa"/>
            <w:gridSpan w:val="3"/>
            <w:tcBorders>
              <w:top w:val="single" w:sz="12" w:space="0" w:color="BFBFBF" w:themeColor="background1" w:themeShade="BF"/>
            </w:tcBorders>
            <w:shd w:val="clear" w:color="auto" w:fill="auto"/>
            <w:vAlign w:val="center"/>
          </w:tcPr>
          <w:p w:rsidR="00F5236D" w:rsidRPr="00CE6342" w:rsidDel="00631537" w:rsidRDefault="00F5236D" w:rsidP="003F4E8B">
            <w:pPr>
              <w:rPr>
                <w:del w:id="68" w:author="Dmitry Orlov" w:date="2016-02-24T22:57:00Z"/>
              </w:rPr>
            </w:pPr>
          </w:p>
        </w:tc>
      </w:tr>
      <w:tr w:rsidR="00F5236D" w:rsidRPr="00692553" w:rsidDel="00631537" w:rsidTr="003F4E8B">
        <w:trPr>
          <w:trHeight w:val="288"/>
          <w:del w:id="69" w:author="Dmitry Orlov" w:date="2016-02-24T22:57:00Z"/>
        </w:trPr>
        <w:tc>
          <w:tcPr>
            <w:tcW w:w="10146" w:type="dxa"/>
            <w:gridSpan w:val="4"/>
            <w:shd w:val="clear" w:color="auto" w:fill="auto"/>
            <w:vAlign w:val="center"/>
          </w:tcPr>
          <w:p w:rsidR="00F5236D" w:rsidRPr="00CE6342" w:rsidDel="00631537" w:rsidRDefault="00F5236D" w:rsidP="003F4E8B">
            <w:pPr>
              <w:rPr>
                <w:del w:id="70" w:author="Dmitry Orlov" w:date="2016-02-24T22:57:00Z"/>
              </w:rPr>
            </w:pPr>
          </w:p>
        </w:tc>
      </w:tr>
      <w:tr w:rsidR="00F5236D" w:rsidRPr="00692553" w:rsidDel="00631537" w:rsidTr="003F4E8B">
        <w:trPr>
          <w:trHeight w:val="288"/>
          <w:del w:id="71" w:author="Dmitry Orlov" w:date="2016-02-24T22:57:00Z"/>
        </w:trPr>
        <w:tc>
          <w:tcPr>
            <w:tcW w:w="10146" w:type="dxa"/>
            <w:gridSpan w:val="4"/>
            <w:tcBorders>
              <w:bottom w:val="single" w:sz="12" w:space="0" w:color="BFBFBF" w:themeColor="background1" w:themeShade="BF"/>
            </w:tcBorders>
            <w:shd w:val="clear" w:color="auto" w:fill="auto"/>
            <w:vAlign w:val="center"/>
          </w:tcPr>
          <w:p w:rsidR="00F5236D" w:rsidRPr="00692553" w:rsidDel="00631537" w:rsidRDefault="00F5236D" w:rsidP="003F4E8B">
            <w:pPr>
              <w:rPr>
                <w:del w:id="72" w:author="Dmitry Orlov" w:date="2016-02-24T22:57:00Z"/>
              </w:rPr>
            </w:pPr>
          </w:p>
        </w:tc>
      </w:tr>
      <w:tr w:rsidR="00F5236D" w:rsidRPr="00692553" w:rsidDel="00631537" w:rsidTr="003F4E8B">
        <w:trPr>
          <w:trHeight w:val="288"/>
          <w:del w:id="73" w:author="Dmitry Orlov" w:date="2016-02-24T22:57:00Z"/>
        </w:trPr>
        <w:tc>
          <w:tcPr>
            <w:tcW w:w="5942" w:type="dxa"/>
            <w:gridSpan w:val="2"/>
            <w:tcBorders>
              <w:top w:val="single" w:sz="12" w:space="0" w:color="BFBFBF" w:themeColor="background1" w:themeShade="BF"/>
            </w:tcBorders>
            <w:shd w:val="clear" w:color="auto" w:fill="F2F2F2" w:themeFill="background1" w:themeFillShade="F2"/>
            <w:vAlign w:val="center"/>
          </w:tcPr>
          <w:p w:rsidR="00F5236D" w:rsidRPr="00692553" w:rsidDel="00631537" w:rsidRDefault="00F5236D" w:rsidP="003F4E8B">
            <w:pPr>
              <w:pStyle w:val="Heading3"/>
              <w:rPr>
                <w:del w:id="74" w:author="Dmitry Orlov" w:date="2016-02-24T22:57:00Z"/>
              </w:rPr>
            </w:pPr>
            <w:del w:id="75" w:author="Dmitry Orlov" w:date="2016-02-24T22:57:00Z">
              <w:r w:rsidDel="00631537">
                <w:delText>Action items</w:delText>
              </w:r>
            </w:del>
          </w:p>
        </w:tc>
        <w:tc>
          <w:tcPr>
            <w:tcW w:w="2726" w:type="dxa"/>
            <w:tcBorders>
              <w:top w:val="single" w:sz="12" w:space="0" w:color="BFBFBF" w:themeColor="background1" w:themeShade="BF"/>
            </w:tcBorders>
            <w:shd w:val="clear" w:color="auto" w:fill="F2F2F2" w:themeFill="background1" w:themeFillShade="F2"/>
            <w:vAlign w:val="center"/>
          </w:tcPr>
          <w:p w:rsidR="00F5236D" w:rsidRPr="00692553" w:rsidDel="00631537" w:rsidRDefault="00F5236D" w:rsidP="003F4E8B">
            <w:pPr>
              <w:pStyle w:val="Heading3"/>
              <w:rPr>
                <w:del w:id="76" w:author="Dmitry Orlov" w:date="2016-02-24T22:57:00Z"/>
              </w:rPr>
            </w:pPr>
            <w:del w:id="77" w:author="Dmitry Orlov" w:date="2016-02-24T22:57:00Z">
              <w:r w:rsidDel="00631537">
                <w:delText>Person responsible</w:delText>
              </w:r>
            </w:del>
          </w:p>
        </w:tc>
        <w:tc>
          <w:tcPr>
            <w:tcW w:w="1478" w:type="dxa"/>
            <w:tcBorders>
              <w:top w:val="single" w:sz="12" w:space="0" w:color="BFBFBF" w:themeColor="background1" w:themeShade="BF"/>
            </w:tcBorders>
            <w:shd w:val="clear" w:color="auto" w:fill="F2F2F2" w:themeFill="background1" w:themeFillShade="F2"/>
            <w:vAlign w:val="center"/>
          </w:tcPr>
          <w:p w:rsidR="00F5236D" w:rsidRPr="00692553" w:rsidDel="00631537" w:rsidRDefault="00F5236D" w:rsidP="003F4E8B">
            <w:pPr>
              <w:pStyle w:val="Heading3"/>
              <w:rPr>
                <w:del w:id="78" w:author="Dmitry Orlov" w:date="2016-02-24T22:57:00Z"/>
              </w:rPr>
            </w:pPr>
            <w:del w:id="79" w:author="Dmitry Orlov" w:date="2016-02-24T22:57:00Z">
              <w:r w:rsidDel="00631537">
                <w:delText>Deadline</w:delText>
              </w:r>
            </w:del>
          </w:p>
        </w:tc>
      </w:tr>
      <w:tr w:rsidR="00F5236D" w:rsidRPr="00692553" w:rsidDel="00631537" w:rsidTr="003F4E8B">
        <w:trPr>
          <w:trHeight w:val="288"/>
          <w:del w:id="80" w:author="Dmitry Orlov" w:date="2016-02-24T22:57:00Z"/>
        </w:trPr>
        <w:tc>
          <w:tcPr>
            <w:tcW w:w="5942" w:type="dxa"/>
            <w:gridSpan w:val="2"/>
            <w:shd w:val="clear" w:color="auto" w:fill="auto"/>
            <w:vAlign w:val="center"/>
          </w:tcPr>
          <w:p w:rsidR="00F5236D" w:rsidRPr="00692553" w:rsidDel="00631537" w:rsidRDefault="00F5236D" w:rsidP="003F4E8B">
            <w:pPr>
              <w:rPr>
                <w:del w:id="81" w:author="Dmitry Orlov" w:date="2016-02-24T22:57:00Z"/>
              </w:rPr>
            </w:pPr>
          </w:p>
        </w:tc>
        <w:tc>
          <w:tcPr>
            <w:tcW w:w="2726" w:type="dxa"/>
            <w:shd w:val="clear" w:color="auto" w:fill="auto"/>
            <w:vAlign w:val="center"/>
          </w:tcPr>
          <w:p w:rsidR="00F5236D" w:rsidRPr="00692553" w:rsidDel="00631537" w:rsidRDefault="00F5236D" w:rsidP="003F4E8B">
            <w:pPr>
              <w:rPr>
                <w:del w:id="82" w:author="Dmitry Orlov" w:date="2016-02-24T22:57:00Z"/>
              </w:rPr>
            </w:pPr>
          </w:p>
        </w:tc>
        <w:tc>
          <w:tcPr>
            <w:tcW w:w="1478" w:type="dxa"/>
            <w:shd w:val="clear" w:color="auto" w:fill="auto"/>
            <w:vAlign w:val="center"/>
          </w:tcPr>
          <w:p w:rsidR="00F5236D" w:rsidRPr="00692553" w:rsidDel="00631537" w:rsidRDefault="00F5236D" w:rsidP="003F4E8B">
            <w:pPr>
              <w:rPr>
                <w:del w:id="83" w:author="Dmitry Orlov" w:date="2016-02-24T22:57:00Z"/>
              </w:rPr>
            </w:pPr>
          </w:p>
        </w:tc>
      </w:tr>
      <w:tr w:rsidR="00F5236D" w:rsidRPr="00692553" w:rsidDel="00631537" w:rsidTr="003F4E8B">
        <w:trPr>
          <w:trHeight w:val="288"/>
          <w:del w:id="84" w:author="Dmitry Orlov" w:date="2016-02-24T22:57:00Z"/>
        </w:trPr>
        <w:tc>
          <w:tcPr>
            <w:tcW w:w="5942" w:type="dxa"/>
            <w:gridSpan w:val="2"/>
            <w:shd w:val="clear" w:color="auto" w:fill="auto"/>
            <w:vAlign w:val="center"/>
          </w:tcPr>
          <w:p w:rsidR="00F5236D" w:rsidRPr="00692553" w:rsidDel="00631537" w:rsidRDefault="00F5236D" w:rsidP="003F4E8B">
            <w:pPr>
              <w:rPr>
                <w:del w:id="85" w:author="Dmitry Orlov" w:date="2016-02-24T22:57:00Z"/>
              </w:rPr>
            </w:pPr>
          </w:p>
        </w:tc>
        <w:tc>
          <w:tcPr>
            <w:tcW w:w="2726" w:type="dxa"/>
            <w:shd w:val="clear" w:color="auto" w:fill="auto"/>
            <w:vAlign w:val="center"/>
          </w:tcPr>
          <w:p w:rsidR="00F5236D" w:rsidRPr="00692553" w:rsidDel="00631537" w:rsidRDefault="00F5236D" w:rsidP="003F4E8B">
            <w:pPr>
              <w:rPr>
                <w:del w:id="86" w:author="Dmitry Orlov" w:date="2016-02-24T22:57:00Z"/>
              </w:rPr>
            </w:pPr>
          </w:p>
        </w:tc>
        <w:tc>
          <w:tcPr>
            <w:tcW w:w="1478" w:type="dxa"/>
            <w:shd w:val="clear" w:color="auto" w:fill="auto"/>
            <w:vAlign w:val="center"/>
          </w:tcPr>
          <w:p w:rsidR="00F5236D" w:rsidRPr="00692553" w:rsidDel="00631537" w:rsidRDefault="00F5236D" w:rsidP="003F4E8B">
            <w:pPr>
              <w:rPr>
                <w:del w:id="87" w:author="Dmitry Orlov" w:date="2016-02-24T22:57:00Z"/>
              </w:rPr>
            </w:pPr>
          </w:p>
        </w:tc>
      </w:tr>
    </w:tbl>
    <w:p w:rsidR="00F5236D" w:rsidRDefault="00F5236D" w:rsidP="00954110"/>
    <w:p w:rsidR="00394F9C" w:rsidRDefault="00394F9C" w:rsidP="00954110"/>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887"/>
        <w:gridCol w:w="8183"/>
      </w:tblGrid>
      <w:tr w:rsidR="00987202" w:rsidRPr="00692553" w:rsidTr="001A58FC">
        <w:trPr>
          <w:trHeight w:val="288"/>
        </w:trPr>
        <w:tc>
          <w:tcPr>
            <w:tcW w:w="1887" w:type="dxa"/>
            <w:shd w:val="clear" w:color="auto" w:fill="F2F2F2" w:themeFill="background1" w:themeFillShade="F2"/>
            <w:vAlign w:val="center"/>
          </w:tcPr>
          <w:p w:rsidR="00987202" w:rsidRPr="00692553" w:rsidRDefault="00C166AB" w:rsidP="00D8181B">
            <w:pPr>
              <w:pStyle w:val="Heading3"/>
            </w:pPr>
            <w:r>
              <w:t>Special notes</w:t>
            </w:r>
          </w:p>
        </w:tc>
        <w:tc>
          <w:tcPr>
            <w:tcW w:w="8183" w:type="dxa"/>
            <w:shd w:val="clear" w:color="auto" w:fill="auto"/>
            <w:vAlign w:val="center"/>
          </w:tcPr>
          <w:p w:rsidR="00987202" w:rsidRPr="00692553" w:rsidRDefault="00631537" w:rsidP="00D621F4">
            <w:ins w:id="88" w:author="Dmitry Orlov" w:date="2016-02-24T22:57:00Z">
              <w:r>
                <w:t>The action items are not yet absolute</w:t>
              </w:r>
            </w:ins>
          </w:p>
        </w:tc>
      </w:tr>
    </w:tbl>
    <w:p w:rsidR="0085168B" w:rsidRPr="00692553" w:rsidRDefault="0085168B" w:rsidP="00BB5323"/>
    <w:sectPr w:rsidR="0085168B" w:rsidRPr="00692553" w:rsidSect="00D8181B">
      <w:type w:val="continuous"/>
      <w:pgSz w:w="12240" w:h="15840" w:code="1"/>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D1C54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EAA1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4A8B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743E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14CF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CAD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4823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8011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C23D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Orlov">
    <w15:presenceInfo w15:providerId="Windows Live" w15:userId="16665409fbb6d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trackRevisions/>
  <w:defaultTabStop w:val="720"/>
  <w:drawingGridHorizontalSpacing w:val="187"/>
  <w:drawingGridVerticalSpacing w:val="187"/>
  <w:doNotUseMarginsForDrawingGridOrigin/>
  <w:drawingGridHorizontalOrigin w:val="1699"/>
  <w:drawingGridVerticalOrigin w:val="1987"/>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7C"/>
    <w:rsid w:val="000145A5"/>
    <w:rsid w:val="00043514"/>
    <w:rsid w:val="00061D17"/>
    <w:rsid w:val="00080E9E"/>
    <w:rsid w:val="000D1960"/>
    <w:rsid w:val="00151F2A"/>
    <w:rsid w:val="001A58FC"/>
    <w:rsid w:val="002138F0"/>
    <w:rsid w:val="002A3D7E"/>
    <w:rsid w:val="002C1761"/>
    <w:rsid w:val="002E7733"/>
    <w:rsid w:val="0031517C"/>
    <w:rsid w:val="00344FA0"/>
    <w:rsid w:val="00394F9C"/>
    <w:rsid w:val="00417272"/>
    <w:rsid w:val="00423E89"/>
    <w:rsid w:val="00436DBD"/>
    <w:rsid w:val="00456620"/>
    <w:rsid w:val="00495E0E"/>
    <w:rsid w:val="005052C5"/>
    <w:rsid w:val="00510B39"/>
    <w:rsid w:val="00531002"/>
    <w:rsid w:val="005F58B2"/>
    <w:rsid w:val="00631537"/>
    <w:rsid w:val="0068789C"/>
    <w:rsid w:val="00692553"/>
    <w:rsid w:val="007554A1"/>
    <w:rsid w:val="007C174F"/>
    <w:rsid w:val="007F28E0"/>
    <w:rsid w:val="0085168B"/>
    <w:rsid w:val="00870ED0"/>
    <w:rsid w:val="008B2336"/>
    <w:rsid w:val="008F49C0"/>
    <w:rsid w:val="00920AE2"/>
    <w:rsid w:val="00954110"/>
    <w:rsid w:val="00987202"/>
    <w:rsid w:val="009B0E77"/>
    <w:rsid w:val="009D4D69"/>
    <w:rsid w:val="00A023A3"/>
    <w:rsid w:val="00A16A59"/>
    <w:rsid w:val="00A861FD"/>
    <w:rsid w:val="00A960EF"/>
    <w:rsid w:val="00AE3851"/>
    <w:rsid w:val="00B732A6"/>
    <w:rsid w:val="00B84015"/>
    <w:rsid w:val="00BB5323"/>
    <w:rsid w:val="00BF65DF"/>
    <w:rsid w:val="00C166AB"/>
    <w:rsid w:val="00CB3760"/>
    <w:rsid w:val="00CE12ED"/>
    <w:rsid w:val="00CE6342"/>
    <w:rsid w:val="00D621F4"/>
    <w:rsid w:val="00D8181B"/>
    <w:rsid w:val="00E43BAB"/>
    <w:rsid w:val="00E4591C"/>
    <w:rsid w:val="00E60E43"/>
    <w:rsid w:val="00E71DBA"/>
    <w:rsid w:val="00EA2581"/>
    <w:rsid w:val="00F5236D"/>
    <w:rsid w:val="00F6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D50B9F-7D4F-4589-97B8-77F16339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FA0"/>
    <w:pPr>
      <w:ind w:left="86"/>
    </w:pPr>
    <w:rPr>
      <w:rFonts w:asciiTheme="minorHAnsi" w:hAnsiTheme="minorHAnsi"/>
      <w:spacing w:val="4"/>
      <w:sz w:val="16"/>
      <w:szCs w:val="18"/>
    </w:rPr>
  </w:style>
  <w:style w:type="paragraph" w:styleId="Heading1">
    <w:name w:val="heading 1"/>
    <w:basedOn w:val="Normal"/>
    <w:next w:val="Normal"/>
    <w:qFormat/>
    <w:rsid w:val="00344FA0"/>
    <w:pPr>
      <w:ind w:left="0"/>
      <w:outlineLvl w:val="0"/>
    </w:pPr>
    <w:rPr>
      <w:rFonts w:asciiTheme="majorHAnsi" w:hAnsiTheme="majorHAnsi"/>
      <w:caps/>
      <w:color w:val="7F7F7F" w:themeColor="text1" w:themeTint="80"/>
      <w:sz w:val="32"/>
    </w:rPr>
  </w:style>
  <w:style w:type="paragraph" w:styleId="Heading2">
    <w:name w:val="heading 2"/>
    <w:basedOn w:val="Normal"/>
    <w:next w:val="Normal"/>
    <w:qFormat/>
    <w:rsid w:val="005F58B2"/>
    <w:pPr>
      <w:spacing w:before="240" w:after="120"/>
      <w:ind w:left="0"/>
      <w:outlineLvl w:val="1"/>
    </w:pPr>
    <w:rPr>
      <w:rFonts w:asciiTheme="majorHAnsi" w:hAnsiTheme="majorHAnsi"/>
      <w:sz w:val="24"/>
    </w:rPr>
  </w:style>
  <w:style w:type="paragraph" w:styleId="Heading3">
    <w:name w:val="heading 3"/>
    <w:basedOn w:val="Normal"/>
    <w:next w:val="Normal"/>
    <w:qFormat/>
    <w:rsid w:val="005F58B2"/>
    <w:pPr>
      <w:spacing w:before="40" w:after="40"/>
      <w:outlineLvl w:val="2"/>
    </w:pPr>
    <w:rPr>
      <w:b/>
      <w:caps/>
      <w:color w:val="7F7F7F" w:themeColor="text1" w:themeTint="80"/>
    </w:rPr>
  </w:style>
  <w:style w:type="paragraph" w:styleId="Heading4">
    <w:name w:val="heading 4"/>
    <w:basedOn w:val="Normal"/>
    <w:next w:val="Normal"/>
    <w:qFormat/>
    <w:rsid w:val="00344FA0"/>
    <w:pPr>
      <w:ind w:left="0"/>
      <w:outlineLvl w:val="3"/>
    </w:pPr>
    <w:rPr>
      <w:caps/>
    </w:rPr>
  </w:style>
  <w:style w:type="paragraph" w:styleId="Heading5">
    <w:name w:val="heading 5"/>
    <w:basedOn w:val="Normal"/>
    <w:next w:val="Normal"/>
    <w:semiHidden/>
    <w:unhideWhenUsed/>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unhideWhenUsed/>
    <w:rsid w:val="00CB3760"/>
    <w:rPr>
      <w:rFonts w:cs="Tahoma"/>
      <w:szCs w:val="16"/>
    </w:rPr>
  </w:style>
  <w:style w:type="paragraph" w:styleId="Title">
    <w:name w:val="Title"/>
    <w:basedOn w:val="Normal"/>
    <w:next w:val="Normal"/>
    <w:link w:val="TitleChar"/>
    <w:qFormat/>
    <w:rsid w:val="005F58B2"/>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F58B2"/>
    <w:rPr>
      <w:rFonts w:asciiTheme="majorHAnsi" w:hAnsiTheme="majorHAnsi"/>
      <w:color w:val="404040" w:themeColor="text1" w:themeTint="BF"/>
      <w:spacing w:val="4"/>
      <w:sz w:val="40"/>
      <w:szCs w:val="18"/>
    </w:rPr>
  </w:style>
  <w:style w:type="paragraph" w:customStyle="1" w:styleId="Details">
    <w:name w:val="Details"/>
    <w:basedOn w:val="Normal"/>
    <w:unhideWhenUsed/>
    <w:qFormat/>
    <w:rsid w:val="00344FA0"/>
    <w:pPr>
      <w:ind w:left="0"/>
      <w:jc w:val="right"/>
    </w:pPr>
    <w:rPr>
      <w:caps/>
    </w:rPr>
  </w:style>
  <w:style w:type="character" w:styleId="PlaceholderText">
    <w:name w:val="Placeholder Text"/>
    <w:basedOn w:val="DefaultParagraphFont"/>
    <w:uiPriority w:val="99"/>
    <w:semiHidden/>
    <w:rsid w:val="005F5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try\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42CE1917634F62A4472266F7C7EB51"/>
        <w:category>
          <w:name w:val="General"/>
          <w:gallery w:val="placeholder"/>
        </w:category>
        <w:types>
          <w:type w:val="bbPlcHdr"/>
        </w:types>
        <w:behaviors>
          <w:behavior w:val="content"/>
        </w:behaviors>
        <w:guid w:val="{7596AEBB-7F98-4677-B29B-2572ABCA4479}"/>
      </w:docPartPr>
      <w:docPartBody>
        <w:p w:rsidR="00657E54" w:rsidRDefault="00FA3591">
          <w:pPr>
            <w:pStyle w:val="7842CE1917634F62A4472266F7C7EB5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B6"/>
    <w:rsid w:val="001C6858"/>
    <w:rsid w:val="001E61E3"/>
    <w:rsid w:val="00411DAB"/>
    <w:rsid w:val="00657E54"/>
    <w:rsid w:val="00830F1F"/>
    <w:rsid w:val="00B246B4"/>
    <w:rsid w:val="00C442FB"/>
    <w:rsid w:val="00DB15A8"/>
    <w:rsid w:val="00EB738B"/>
    <w:rsid w:val="00F032B6"/>
    <w:rsid w:val="00FA3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EE464547DF49A282C299EEDADFF19D">
    <w:name w:val="6CEE464547DF49A282C299EEDADFF19D"/>
  </w:style>
  <w:style w:type="paragraph" w:customStyle="1" w:styleId="7842CE1917634F62A4472266F7C7EB51">
    <w:name w:val="7842CE1917634F62A4472266F7C7EB51"/>
  </w:style>
  <w:style w:type="paragraph" w:customStyle="1" w:styleId="F59867C5D182422B9AB69D7FBD1DFAFE">
    <w:name w:val="F59867C5D182422B9AB69D7FBD1DFAFE"/>
  </w:style>
  <w:style w:type="paragraph" w:customStyle="1" w:styleId="FB9C322BF798431F92B41A0505D36390">
    <w:name w:val="FB9C322BF798431F92B41A0505D36390"/>
  </w:style>
  <w:style w:type="paragraph" w:customStyle="1" w:styleId="D95AB861312C427C8EF47068D1AA619D">
    <w:name w:val="D95AB861312C427C8EF47068D1AA619D"/>
  </w:style>
  <w:style w:type="paragraph" w:customStyle="1" w:styleId="9A2592C24965489E95C7A44DB87E834F">
    <w:name w:val="9A2592C24965489E95C7A44DB87E834F"/>
  </w:style>
  <w:style w:type="paragraph" w:customStyle="1" w:styleId="6B7BA7DE219A4DCCB2D766400A1F7D0C">
    <w:name w:val="6B7BA7DE219A4DCCB2D766400A1F7D0C"/>
  </w:style>
  <w:style w:type="paragraph" w:customStyle="1" w:styleId="E7A602CA65F24962A07BDB6317435605">
    <w:name w:val="E7A602CA65F24962A07BDB6317435605"/>
  </w:style>
  <w:style w:type="paragraph" w:customStyle="1" w:styleId="66CF9CB665FC4A4D9D0C64E8640A256C">
    <w:name w:val="66CF9CB665FC4A4D9D0C64E8640A256C"/>
  </w:style>
  <w:style w:type="paragraph" w:customStyle="1" w:styleId="BE4A1E34A69A46A1A79BECD7A1A9A7CF">
    <w:name w:val="BE4A1E34A69A46A1A79BECD7A1A9A7CF"/>
  </w:style>
  <w:style w:type="paragraph" w:customStyle="1" w:styleId="CA80D80FA56F44FAA6D48A0DD8542C39">
    <w:name w:val="CA80D80FA56F44FAA6D48A0DD8542C39"/>
  </w:style>
  <w:style w:type="paragraph" w:customStyle="1" w:styleId="AB1A2422C372481BB06C6C3F1F5F35FE">
    <w:name w:val="AB1A2422C372481BB06C6C3F1F5F35FE"/>
  </w:style>
  <w:style w:type="paragraph" w:customStyle="1" w:styleId="82BBAF09B4184B8F82E65777891337CB">
    <w:name w:val="82BBAF09B4184B8F82E65777891337CB"/>
  </w:style>
  <w:style w:type="paragraph" w:customStyle="1" w:styleId="F929096AE9A246A69F97A465EBA2DAE2">
    <w:name w:val="F929096AE9A246A69F97A465EBA2DAE2"/>
  </w:style>
  <w:style w:type="paragraph" w:customStyle="1" w:styleId="0407DEC1EE9A413181345823900F2F19">
    <w:name w:val="0407DEC1EE9A413181345823900F2F19"/>
  </w:style>
  <w:style w:type="paragraph" w:customStyle="1" w:styleId="1126BEDCEB664FAE8BFD25690B212232">
    <w:name w:val="1126BEDCEB664FAE8BFD25690B212232"/>
  </w:style>
  <w:style w:type="paragraph" w:customStyle="1" w:styleId="2994983D9990418A87D85E2136AA2362">
    <w:name w:val="2994983D9990418A87D85E2136AA2362"/>
  </w:style>
  <w:style w:type="paragraph" w:customStyle="1" w:styleId="29654508591D40ED8AAAC0FD3D8466A2">
    <w:name w:val="29654508591D40ED8AAAC0FD3D8466A2"/>
  </w:style>
  <w:style w:type="paragraph" w:customStyle="1" w:styleId="DA6BCFA4F9B544BB9A7D55767B2021AE">
    <w:name w:val="DA6BCFA4F9B544BB9A7D55767B2021AE"/>
  </w:style>
  <w:style w:type="paragraph" w:customStyle="1" w:styleId="2392C0F6BBEB4FC98874838C74874200">
    <w:name w:val="2392C0F6BBEB4FC98874838C74874200"/>
    <w:rsid w:val="00F032B6"/>
  </w:style>
  <w:style w:type="paragraph" w:customStyle="1" w:styleId="69ED4588D1CE4EB69D75AE19E8D45DCE">
    <w:name w:val="69ED4588D1CE4EB69D75AE19E8D45DCE"/>
    <w:rsid w:val="00F032B6"/>
  </w:style>
  <w:style w:type="paragraph" w:customStyle="1" w:styleId="B83D95CFA26944CCB36D3DD1E27BC7ED">
    <w:name w:val="B83D95CFA26944CCB36D3DD1E27BC7ED"/>
    <w:rsid w:val="00F032B6"/>
  </w:style>
  <w:style w:type="paragraph" w:customStyle="1" w:styleId="EAE40D88BCDF43E8AE405A799A399B58">
    <w:name w:val="EAE40D88BCDF43E8AE405A799A399B58"/>
    <w:rsid w:val="00F032B6"/>
  </w:style>
  <w:style w:type="paragraph" w:customStyle="1" w:styleId="06527958357748558BA52CF3F238D142">
    <w:name w:val="06527958357748558BA52CF3F238D142"/>
    <w:rsid w:val="00F032B6"/>
  </w:style>
  <w:style w:type="paragraph" w:customStyle="1" w:styleId="3162946A2836433EA405B97E03A46949">
    <w:name w:val="3162946A2836433EA405B97E03A46949"/>
    <w:rsid w:val="00F032B6"/>
  </w:style>
  <w:style w:type="paragraph" w:customStyle="1" w:styleId="0D3E69B1F1F54F01858C62BBB9BD9969">
    <w:name w:val="0D3E69B1F1F54F01858C62BBB9BD9969"/>
    <w:rsid w:val="00F032B6"/>
  </w:style>
  <w:style w:type="paragraph" w:customStyle="1" w:styleId="C6AD81B4C50C4B0AA6D9F171AA006007">
    <w:name w:val="C6AD81B4C50C4B0AA6D9F171AA006007"/>
    <w:rsid w:val="00F032B6"/>
  </w:style>
  <w:style w:type="paragraph" w:customStyle="1" w:styleId="731392AA12A7420587E5682D58141237">
    <w:name w:val="731392AA12A7420587E5682D58141237"/>
    <w:rsid w:val="00F032B6"/>
  </w:style>
  <w:style w:type="paragraph" w:customStyle="1" w:styleId="FB113C38AA5645F984164BEF8C43C42B">
    <w:name w:val="FB113C38AA5645F984164BEF8C43C42B"/>
    <w:rsid w:val="00F032B6"/>
  </w:style>
  <w:style w:type="paragraph" w:customStyle="1" w:styleId="72B0FD21EFA64EA98B88D8E9B1D78FA7">
    <w:name w:val="72B0FD21EFA64EA98B88D8E9B1D78FA7"/>
    <w:rsid w:val="00830F1F"/>
  </w:style>
  <w:style w:type="paragraph" w:customStyle="1" w:styleId="2DD689D64CA5457D8F9E12C6ED92B14F">
    <w:name w:val="2DD689D64CA5457D8F9E12C6ED92B14F"/>
    <w:rsid w:val="00830F1F"/>
  </w:style>
  <w:style w:type="paragraph" w:customStyle="1" w:styleId="3BEAFDB22D834F539604BB34054A893A">
    <w:name w:val="3BEAFDB22D834F539604BB34054A893A"/>
    <w:rsid w:val="00830F1F"/>
  </w:style>
  <w:style w:type="paragraph" w:customStyle="1" w:styleId="5080ABD7304743968141B9B3CDF269F2">
    <w:name w:val="5080ABD7304743968141B9B3CDF269F2"/>
    <w:rsid w:val="00830F1F"/>
  </w:style>
  <w:style w:type="paragraph" w:customStyle="1" w:styleId="78A8BFBCA80E44FEB384B6A3EBDDF45F">
    <w:name w:val="78A8BFBCA80E44FEB384B6A3EBDDF45F"/>
    <w:rsid w:val="00830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9881A6F-4649-415F-BBD2-9727EF107B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213</TotalTime>
  <Pages>4</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Meeting minutes</vt:lpstr>
    </vt:vector>
  </TitlesOfParts>
  <Company/>
  <LinksUpToDate>false</LinksUpToDate>
  <CharactersWithSpaces>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Dmitry Orlov</dc:creator>
  <cp:keywords/>
  <cp:lastModifiedBy>Dmitry Orlov</cp:lastModifiedBy>
  <cp:revision>19</cp:revision>
  <cp:lastPrinted>2004-01-21T19:22:00Z</cp:lastPrinted>
  <dcterms:created xsi:type="dcterms:W3CDTF">2016-02-23T22:23:00Z</dcterms:created>
  <dcterms:modified xsi:type="dcterms:W3CDTF">2016-02-24T21:58:00Z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