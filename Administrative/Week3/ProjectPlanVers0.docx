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37614" w:rsidRPr="00437614" w:rsidRDefault="00323900" w:rsidP="00437614">
      <w:pPr>
        <w:pStyle w:val="Default"/>
        <w:pBdr>
          <w:bottom w:val="single" w:sz="12" w:space="1" w:color="auto"/>
        </w:pBdr>
        <w:jc w:val="right"/>
        <w:rPr>
          <w:rFonts w:ascii="Arial" w:hAnsi="Arial" w:cs="Arial"/>
          <w:color w:val="auto"/>
          <w:sz w:val="72"/>
          <w:szCs w:val="72"/>
          <w:lang w:val="en-US"/>
        </w:rPr>
      </w:pPr>
      <w:r>
        <w:rPr>
          <w:rFonts w:ascii="Arial" w:hAnsi="Arial" w:cs="Arial"/>
          <w:noProof/>
          <w:color w:val="auto"/>
          <w:sz w:val="72"/>
          <w:szCs w:val="72"/>
          <w:lang w:eastAsia="ru-RU"/>
        </w:rPr>
        <w:drawing>
          <wp:inline distT="0" distB="0" distL="0" distR="0">
            <wp:extent cx="5940425" cy="1113790"/>
            <wp:effectExtent l="0" t="0" r="317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tepSoft.jp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1137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3900" w:rsidRDefault="00323900" w:rsidP="00437614">
      <w:pPr>
        <w:pStyle w:val="Default"/>
        <w:jc w:val="right"/>
        <w:rPr>
          <w:rFonts w:ascii="Arial" w:hAnsi="Arial" w:cs="Arial"/>
          <w:b/>
          <w:bCs/>
          <w:color w:val="auto"/>
          <w:sz w:val="36"/>
          <w:szCs w:val="36"/>
          <w:lang w:val="en-US"/>
        </w:rPr>
      </w:pPr>
    </w:p>
    <w:p w:rsidR="00323900" w:rsidRDefault="00323900" w:rsidP="00437614">
      <w:pPr>
        <w:pStyle w:val="Default"/>
        <w:jc w:val="right"/>
        <w:rPr>
          <w:rFonts w:ascii="Arial" w:hAnsi="Arial" w:cs="Arial"/>
          <w:b/>
          <w:bCs/>
          <w:color w:val="auto"/>
          <w:sz w:val="36"/>
          <w:szCs w:val="36"/>
          <w:lang w:val="en-US"/>
        </w:rPr>
      </w:pPr>
      <w:r>
        <w:rPr>
          <w:rFonts w:ascii="Arial" w:hAnsi="Arial" w:cs="Arial"/>
          <w:b/>
          <w:bCs/>
          <w:color w:val="auto"/>
          <w:sz w:val="36"/>
          <w:szCs w:val="36"/>
          <w:lang w:val="en-US"/>
        </w:rPr>
        <w:t>Festival Control System.</w:t>
      </w:r>
    </w:p>
    <w:p w:rsidR="00D955E6" w:rsidRPr="00437614" w:rsidRDefault="00437614" w:rsidP="00437614">
      <w:pPr>
        <w:pStyle w:val="Default"/>
        <w:jc w:val="right"/>
        <w:rPr>
          <w:rFonts w:ascii="Arial" w:hAnsi="Arial" w:cs="Arial"/>
          <w:color w:val="auto"/>
          <w:sz w:val="36"/>
          <w:szCs w:val="36"/>
          <w:lang w:val="en-US"/>
        </w:rPr>
      </w:pPr>
      <w:r w:rsidRPr="00437614">
        <w:rPr>
          <w:rFonts w:ascii="Arial" w:hAnsi="Arial" w:cs="Arial"/>
          <w:b/>
          <w:bCs/>
          <w:color w:val="auto"/>
          <w:sz w:val="36"/>
          <w:szCs w:val="36"/>
          <w:lang w:val="en-US"/>
        </w:rPr>
        <w:t>Project Statement</w:t>
      </w:r>
      <w:r w:rsidR="00D955E6" w:rsidRPr="00437614">
        <w:rPr>
          <w:rFonts w:ascii="Arial" w:hAnsi="Arial" w:cs="Arial"/>
          <w:b/>
          <w:bCs/>
          <w:color w:val="auto"/>
          <w:sz w:val="36"/>
          <w:szCs w:val="36"/>
          <w:lang w:val="en-US"/>
        </w:rPr>
        <w:t xml:space="preserve">. </w:t>
      </w:r>
    </w:p>
    <w:p w:rsidR="00B85E62" w:rsidRDefault="00B85E62" w:rsidP="00437614">
      <w:pPr>
        <w:pStyle w:val="Default"/>
        <w:jc w:val="right"/>
        <w:rPr>
          <w:rFonts w:ascii="Arial" w:hAnsi="Arial" w:cs="Arial"/>
          <w:color w:val="auto"/>
          <w:sz w:val="23"/>
          <w:szCs w:val="23"/>
          <w:lang w:val="en-US"/>
        </w:rPr>
      </w:pPr>
    </w:p>
    <w:p w:rsidR="00B85E62" w:rsidRDefault="00B85E62" w:rsidP="00437614">
      <w:pPr>
        <w:pStyle w:val="Default"/>
        <w:jc w:val="right"/>
        <w:rPr>
          <w:rFonts w:ascii="Arial" w:hAnsi="Arial" w:cs="Arial"/>
          <w:color w:val="auto"/>
          <w:sz w:val="23"/>
          <w:szCs w:val="23"/>
          <w:lang w:val="en-US"/>
        </w:rPr>
      </w:pPr>
      <w:r>
        <w:rPr>
          <w:rFonts w:ascii="Arial" w:hAnsi="Arial" w:cs="Arial"/>
          <w:color w:val="auto"/>
          <w:sz w:val="23"/>
          <w:szCs w:val="23"/>
          <w:lang w:val="en-US"/>
        </w:rPr>
        <w:t>Client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>: Mister Ge</w:t>
      </w:r>
      <w:r w:rsidR="006528AA">
        <w:rPr>
          <w:rFonts w:ascii="Arial" w:hAnsi="Arial" w:cs="Arial"/>
          <w:color w:val="auto"/>
          <w:sz w:val="23"/>
          <w:szCs w:val="23"/>
          <w:lang w:val="en-US"/>
        </w:rPr>
        <w:t>orge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 xml:space="preserve"> </w:t>
      </w:r>
    </w:p>
    <w:p w:rsidR="00B85E62" w:rsidRDefault="00B85E62" w:rsidP="00437614">
      <w:pPr>
        <w:pStyle w:val="Default"/>
        <w:jc w:val="right"/>
        <w:rPr>
          <w:rFonts w:ascii="Arial" w:hAnsi="Arial" w:cs="Arial"/>
          <w:color w:val="auto"/>
          <w:sz w:val="23"/>
          <w:szCs w:val="23"/>
          <w:lang w:val="en-US"/>
        </w:rPr>
      </w:pPr>
      <w:r>
        <w:rPr>
          <w:rFonts w:ascii="Arial" w:hAnsi="Arial" w:cs="Arial"/>
          <w:color w:val="auto"/>
          <w:sz w:val="23"/>
          <w:szCs w:val="23"/>
          <w:lang w:val="en-US"/>
        </w:rPr>
        <w:t>Service Provider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>:</w:t>
      </w:r>
      <w:r w:rsidR="006528AA">
        <w:rPr>
          <w:rFonts w:ascii="Arial" w:hAnsi="Arial" w:cs="Arial"/>
          <w:color w:val="auto"/>
          <w:sz w:val="23"/>
          <w:szCs w:val="23"/>
          <w:lang w:val="en-US"/>
        </w:rPr>
        <w:t xml:space="preserve"> Step-Soft</w:t>
      </w:r>
      <w:r w:rsidR="00D955E6" w:rsidRPr="001729D1">
        <w:rPr>
          <w:rFonts w:ascii="Arial" w:hAnsi="Arial" w:cs="Arial"/>
          <w:color w:val="auto"/>
          <w:sz w:val="23"/>
          <w:szCs w:val="23"/>
          <w:lang w:val="en-US"/>
        </w:rPr>
        <w:t xml:space="preserve"> </w:t>
      </w:r>
    </w:p>
    <w:p w:rsidR="00D955E6" w:rsidRDefault="00D955E6" w:rsidP="00437614">
      <w:pPr>
        <w:pStyle w:val="Default"/>
        <w:jc w:val="righ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6528AA" w:rsidRDefault="006528AA" w:rsidP="00D955E6">
      <w:pPr>
        <w:pStyle w:val="Default"/>
        <w:pBdr>
          <w:bottom w:val="single" w:sz="12" w:space="1" w:color="auto"/>
        </w:pBdr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</w:p>
    <w:p w:rsidR="00AA21BE" w:rsidRDefault="00AA21BE" w:rsidP="00D955E6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Members: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Atanas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Naydenov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,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Dimitar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Markov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, </w:t>
      </w:r>
      <w:proofErr w:type="spellStart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Dmitrii</w:t>
      </w:r>
      <w:proofErr w:type="spellEnd"/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Orlov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>,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 </w:t>
      </w:r>
      <w:proofErr w:type="spellStart"/>
      <w:r w:rsidR="006528AA">
        <w:rPr>
          <w:rFonts w:ascii="Arial" w:hAnsi="Arial" w:cs="Arial"/>
          <w:color w:val="auto"/>
          <w:sz w:val="23"/>
          <w:szCs w:val="23"/>
          <w:lang w:val="en-US"/>
        </w:rPr>
        <w:t>Hristian</w:t>
      </w:r>
      <w:proofErr w:type="spellEnd"/>
      <w:r w:rsidR="006528AA">
        <w:rPr>
          <w:rFonts w:ascii="Arial" w:hAnsi="Arial" w:cs="Arial"/>
          <w:color w:val="auto"/>
          <w:sz w:val="23"/>
          <w:szCs w:val="23"/>
          <w:lang w:val="en-US"/>
        </w:rPr>
        <w:t xml:space="preserve"> </w:t>
      </w:r>
      <w:proofErr w:type="spellStart"/>
      <w:r w:rsidR="006528AA">
        <w:rPr>
          <w:rFonts w:ascii="Arial" w:hAnsi="Arial" w:cs="Arial"/>
          <w:color w:val="auto"/>
          <w:sz w:val="23"/>
          <w:szCs w:val="23"/>
          <w:lang w:val="en-US"/>
        </w:rPr>
        <w:t>Vasilev</w:t>
      </w:r>
      <w:proofErr w:type="spellEnd"/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. </w:t>
      </w:r>
    </w:p>
    <w:p w:rsidR="00323900" w:rsidRPr="00323900" w:rsidRDefault="00AA21BE" w:rsidP="00323900">
      <w:pPr>
        <w:pStyle w:val="Default"/>
        <w:rPr>
          <w:rFonts w:ascii="Arial" w:hAnsi="Arial" w:cs="Arial"/>
          <w:b/>
          <w:bCs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Revision 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0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: 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Date: 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07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>.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03</w:t>
      </w:r>
      <w:r w:rsidRPr="00AA21BE">
        <w:rPr>
          <w:rFonts w:ascii="Arial" w:hAnsi="Arial" w:cs="Arial"/>
          <w:bCs/>
          <w:color w:val="auto"/>
          <w:sz w:val="23"/>
          <w:szCs w:val="23"/>
          <w:lang w:val="en-US"/>
        </w:rPr>
        <w:t>.</w:t>
      </w:r>
      <w:r w:rsidR="006528AA">
        <w:rPr>
          <w:rFonts w:ascii="Arial" w:hAnsi="Arial" w:cs="Arial"/>
          <w:bCs/>
          <w:color w:val="auto"/>
          <w:sz w:val="23"/>
          <w:szCs w:val="23"/>
          <w:lang w:val="en-US"/>
        </w:rPr>
        <w:t>2016</w:t>
      </w:r>
      <w:r w:rsidR="00323900">
        <w:rPr>
          <w:rFonts w:ascii="Arial" w:hAnsi="Arial" w:cs="Arial"/>
          <w:b/>
          <w:bCs/>
          <w:color w:val="auto"/>
          <w:sz w:val="23"/>
          <w:szCs w:val="23"/>
          <w:lang w:val="en-US"/>
        </w:rPr>
        <w:br w:type="page"/>
      </w:r>
    </w:p>
    <w:p w:rsidR="00F64652" w:rsidRDefault="00F64652" w:rsidP="00AA21BE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/>
          <w:bCs/>
          <w:color w:val="auto"/>
          <w:sz w:val="23"/>
          <w:szCs w:val="23"/>
          <w:lang w:val="en-US"/>
        </w:rPr>
        <w:lastRenderedPageBreak/>
        <w:t>Table of contents</w:t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Table of Contents</w:t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Statement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  <w:t>Overview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Formal Client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 xml:space="preserve">Project 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>Team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3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Current Situation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5F6BE6">
        <w:rPr>
          <w:rFonts w:ascii="Arial" w:hAnsi="Arial" w:cs="Arial"/>
          <w:bCs/>
          <w:color w:val="auto"/>
          <w:sz w:val="23"/>
          <w:szCs w:val="23"/>
          <w:lang w:val="en-US"/>
        </w:rPr>
        <w:t>4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Problem description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4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goal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4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Deliverables and Non-Deliverables</w:t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 w:rsidR="005F6BE6">
        <w:rPr>
          <w:rFonts w:ascii="Arial" w:hAnsi="Arial" w:cs="Arial"/>
          <w:bCs/>
          <w:color w:val="auto"/>
          <w:sz w:val="23"/>
          <w:szCs w:val="23"/>
          <w:lang w:val="en-US"/>
        </w:rPr>
        <w:t>5</w:t>
      </w: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>Project Phasing</w:t>
      </w:r>
      <w:r w:rsidRPr="00F64652"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  <w:proofErr w:type="gramStart"/>
      <w:r w:rsidR="00C373EC">
        <w:rPr>
          <w:rFonts w:ascii="Arial" w:hAnsi="Arial" w:cs="Arial"/>
          <w:bCs/>
          <w:color w:val="auto"/>
          <w:sz w:val="23"/>
          <w:szCs w:val="23"/>
          <w:lang w:val="en-US"/>
        </w:rPr>
        <w:t>6</w:t>
      </w:r>
      <w:proofErr w:type="gramEnd"/>
    </w:p>
    <w:p w:rsidR="00BE3A3E" w:rsidRPr="00F64652" w:rsidRDefault="00BE3A3E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</w:p>
    <w:p w:rsidR="00F64652" w:rsidRPr="00F64652" w:rsidRDefault="00F64652" w:rsidP="00F64652">
      <w:pPr>
        <w:pStyle w:val="Default"/>
        <w:rPr>
          <w:rFonts w:ascii="Arial" w:hAnsi="Arial" w:cs="Arial"/>
          <w:bCs/>
          <w:color w:val="auto"/>
          <w:sz w:val="23"/>
          <w:szCs w:val="23"/>
          <w:lang w:val="en-US"/>
        </w:rPr>
      </w:pPr>
      <w:r>
        <w:rPr>
          <w:rFonts w:ascii="Arial" w:hAnsi="Arial" w:cs="Arial"/>
          <w:bCs/>
          <w:color w:val="auto"/>
          <w:sz w:val="23"/>
          <w:szCs w:val="23"/>
          <w:lang w:val="en-US"/>
        </w:rPr>
        <w:tab/>
      </w:r>
    </w:p>
    <w:p w:rsidR="00437614" w:rsidRPr="00F64652" w:rsidRDefault="00437614" w:rsidP="00AA21BE">
      <w:pPr>
        <w:pStyle w:val="Default"/>
        <w:rPr>
          <w:rFonts w:ascii="Arial" w:hAnsi="Arial" w:cs="Arial"/>
          <w:b/>
          <w:bCs/>
          <w:color w:val="auto"/>
          <w:sz w:val="23"/>
          <w:szCs w:val="23"/>
          <w:lang w:val="en-US"/>
        </w:rPr>
      </w:pPr>
      <w:r w:rsidRPr="00F64652">
        <w:rPr>
          <w:rFonts w:ascii="Arial" w:hAnsi="Arial" w:cs="Arial"/>
          <w:b/>
          <w:bCs/>
          <w:color w:val="auto"/>
          <w:sz w:val="23"/>
          <w:szCs w:val="23"/>
          <w:lang w:val="en-US"/>
        </w:rPr>
        <w:br w:type="page"/>
      </w:r>
    </w:p>
    <w:p w:rsidR="00D955E6" w:rsidRPr="00D014F0" w:rsidRDefault="00D955E6" w:rsidP="00D955E6">
      <w:pPr>
        <w:pStyle w:val="Default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bCs/>
          <w:color w:val="auto"/>
          <w:sz w:val="22"/>
          <w:szCs w:val="22"/>
          <w:lang w:val="en-US"/>
        </w:rPr>
        <w:lastRenderedPageBreak/>
        <w:t xml:space="preserve">Overview: 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D955E6" w:rsidRPr="00A83F8F" w:rsidRDefault="006033F4" w:rsidP="00D955E6">
      <w:pPr>
        <w:pStyle w:val="Default"/>
        <w:rPr>
          <w:rFonts w:ascii="Arial" w:hAnsi="Arial" w:cs="Arial"/>
          <w:b/>
          <w:bCs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Over the duration of </w:t>
      </w:r>
      <w:r>
        <w:rPr>
          <w:rFonts w:ascii="Arial" w:hAnsi="Arial" w:cs="Arial"/>
          <w:color w:val="auto"/>
          <w:sz w:val="22"/>
          <w:szCs w:val="22"/>
          <w:lang w:val="en-US"/>
        </w:rPr>
        <w:t>19</w:t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F64652" w:rsidRPr="00D014F0">
        <w:rPr>
          <w:rFonts w:ascii="Arial" w:hAnsi="Arial" w:cs="Arial"/>
          <w:color w:val="auto"/>
          <w:sz w:val="22"/>
          <w:szCs w:val="22"/>
          <w:lang w:val="en-US"/>
        </w:rPr>
        <w:t>weeks,</w:t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our team 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will develop a new festival control system for Mr. George. This </w:t>
      </w:r>
      <w:r w:rsidR="00A83F8F">
        <w:rPr>
          <w:rFonts w:ascii="Arial" w:hAnsi="Arial" w:cs="Arial"/>
          <w:color w:val="auto"/>
          <w:sz w:val="22"/>
          <w:szCs w:val="22"/>
          <w:lang w:val="en-US"/>
        </w:rPr>
        <w:t xml:space="preserve">system </w:t>
      </w:r>
      <w:proofErr w:type="gramStart"/>
      <w:r w:rsidR="00A83F8F">
        <w:rPr>
          <w:rFonts w:ascii="Arial" w:hAnsi="Arial" w:cs="Arial"/>
          <w:color w:val="auto"/>
          <w:sz w:val="22"/>
          <w:szCs w:val="22"/>
          <w:lang w:val="en-US"/>
        </w:rPr>
        <w:t>is meant</w:t>
      </w:r>
      <w:proofErr w:type="gramEnd"/>
      <w:r w:rsidR="00A83F8F">
        <w:rPr>
          <w:rFonts w:ascii="Arial" w:hAnsi="Arial" w:cs="Arial"/>
          <w:color w:val="auto"/>
          <w:sz w:val="22"/>
          <w:szCs w:val="22"/>
          <w:lang w:val="en-US"/>
        </w:rPr>
        <w:t xml:space="preserve"> to provide services both for the attendees and the organizers. </w:t>
      </w:r>
      <w:r w:rsidR="00D3164F">
        <w:rPr>
          <w:rFonts w:ascii="Arial" w:hAnsi="Arial" w:cs="Arial"/>
          <w:color w:val="auto"/>
          <w:sz w:val="22"/>
          <w:szCs w:val="22"/>
          <w:lang w:val="en-US"/>
        </w:rPr>
        <w:t xml:space="preserve">Our team will implement the full-stack development of the system. It will provide an easier access </w:t>
      </w:r>
      <w:r w:rsidR="005264FE">
        <w:rPr>
          <w:rFonts w:ascii="Arial" w:hAnsi="Arial" w:cs="Arial"/>
          <w:color w:val="auto"/>
          <w:sz w:val="22"/>
          <w:szCs w:val="22"/>
          <w:lang w:val="en-US"/>
        </w:rPr>
        <w:t xml:space="preserve">for the pre-festival registration for the visitors, </w:t>
      </w:r>
      <w:r w:rsidR="00684BAA">
        <w:rPr>
          <w:rFonts w:ascii="Arial" w:hAnsi="Arial" w:cs="Arial"/>
          <w:color w:val="auto"/>
          <w:sz w:val="22"/>
          <w:szCs w:val="22"/>
          <w:lang w:val="en-US"/>
        </w:rPr>
        <w:t>during-festival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 xml:space="preserve"> access management and</w:t>
      </w:r>
      <w:r w:rsidR="00684BAA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>data tracking.</w:t>
      </w:r>
      <w:r w:rsidR="00684BAA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D955E6" w:rsidRPr="00D014F0" w:rsidRDefault="00D955E6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Formal client: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463B1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Mr. </w:t>
      </w:r>
      <w:r w:rsidR="00E91992">
        <w:rPr>
          <w:rFonts w:ascii="Arial" w:hAnsi="Arial" w:cs="Arial"/>
          <w:color w:val="auto"/>
          <w:sz w:val="22"/>
          <w:szCs w:val="22"/>
          <w:lang w:val="en-US"/>
        </w:rPr>
        <w:t>George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. </w:t>
      </w:r>
    </w:p>
    <w:p w:rsidR="0059359A" w:rsidRPr="00D014F0" w:rsidRDefault="0059359A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>An event administrator from a major event management company based in The Netherlands</w:t>
      </w:r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 with a large history of successfully organized festivals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>. Hi</w:t>
      </w:r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s company </w:t>
      </w:r>
      <w:proofErr w:type="gramStart"/>
      <w:r w:rsidR="00463B10">
        <w:rPr>
          <w:rFonts w:ascii="Arial" w:hAnsi="Arial" w:cs="Arial"/>
          <w:color w:val="auto"/>
          <w:sz w:val="22"/>
          <w:szCs w:val="22"/>
          <w:lang w:val="en-US"/>
        </w:rPr>
        <w:t>is focused</w:t>
      </w:r>
      <w:proofErr w:type="gramEnd"/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 mainly on music-related</w:t>
      </w:r>
      <w:r w:rsidR="00AF0DDC">
        <w:rPr>
          <w:rFonts w:ascii="Arial" w:hAnsi="Arial" w:cs="Arial"/>
          <w:color w:val="auto"/>
          <w:sz w:val="22"/>
          <w:szCs w:val="22"/>
          <w:lang w:val="en-US"/>
        </w:rPr>
        <w:t xml:space="preserve"> events.</w:t>
      </w:r>
      <w:r w:rsidR="00463B1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381BC5" w:rsidRPr="00D014F0" w:rsidRDefault="00381BC5" w:rsidP="00381BC5">
      <w:pPr>
        <w:pStyle w:val="Default"/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</w:pPr>
    </w:p>
    <w:p w:rsidR="0059359A" w:rsidRDefault="0059359A" w:rsidP="00AF0DDC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 xml:space="preserve">Communication between the Soft-Step team and the client </w:t>
      </w:r>
      <w:proofErr w:type="gramStart"/>
      <w:r>
        <w:rPr>
          <w:rFonts w:ascii="Arial" w:hAnsi="Arial" w:cs="Arial"/>
          <w:color w:val="auto"/>
          <w:sz w:val="22"/>
          <w:szCs w:val="22"/>
          <w:lang w:val="en-US"/>
        </w:rPr>
        <w:t>is established</w:t>
      </w:r>
      <w:proofErr w:type="gramEnd"/>
      <w:r>
        <w:rPr>
          <w:rFonts w:ascii="Arial" w:hAnsi="Arial" w:cs="Arial"/>
          <w:color w:val="auto"/>
          <w:sz w:val="22"/>
          <w:szCs w:val="22"/>
          <w:lang w:val="en-US"/>
        </w:rPr>
        <w:t xml:space="preserve"> via our project coordinator. </w:t>
      </w:r>
    </w:p>
    <w:p w:rsidR="0059359A" w:rsidRDefault="0059359A" w:rsidP="00AF0DDC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59359A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>For any additional information about the client contact:</w:t>
      </w:r>
    </w:p>
    <w:p w:rsidR="0059359A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59359A" w:rsidRPr="009B4B47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nl-NL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9B4B47">
        <w:rPr>
          <w:rFonts w:ascii="Arial" w:hAnsi="Arial" w:cs="Arial"/>
          <w:color w:val="auto"/>
          <w:sz w:val="22"/>
          <w:szCs w:val="22"/>
          <w:lang w:val="nl-NL"/>
        </w:rPr>
        <w:t>Bert Van Gestel.</w:t>
      </w:r>
      <w:r w:rsidRPr="009B4B47">
        <w:rPr>
          <w:rFonts w:ascii="Arial" w:hAnsi="Arial" w:cs="Arial"/>
          <w:color w:val="auto"/>
          <w:sz w:val="22"/>
          <w:szCs w:val="22"/>
          <w:lang w:val="nl-NL"/>
        </w:rPr>
        <w:br/>
      </w:r>
      <w:r w:rsidRPr="009B4B47">
        <w:rPr>
          <w:rFonts w:ascii="Arial" w:hAnsi="Arial" w:cs="Arial"/>
          <w:color w:val="auto"/>
          <w:sz w:val="22"/>
          <w:szCs w:val="22"/>
          <w:lang w:val="nl-NL"/>
        </w:rPr>
        <w:tab/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t>Organisation: Fontys Hogeschool ICT / Engelstalige opleiding</w:t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br/>
      </w:r>
      <w:r w:rsidRPr="0059359A">
        <w:rPr>
          <w:rFonts w:ascii="Arial" w:hAnsi="Arial" w:cs="Arial"/>
          <w:color w:val="auto"/>
          <w:sz w:val="22"/>
          <w:szCs w:val="22"/>
          <w:lang w:val="nl-NL"/>
        </w:rPr>
        <w:tab/>
        <w:t>Email: b.vangestel@fontys.nl</w:t>
      </w:r>
      <w:r>
        <w:rPr>
          <w:rFonts w:ascii="Arial" w:hAnsi="Arial" w:cs="Arial"/>
          <w:color w:val="auto"/>
          <w:sz w:val="22"/>
          <w:szCs w:val="22"/>
          <w:lang w:val="nl-NL"/>
        </w:rPr>
        <w:tab/>
      </w:r>
    </w:p>
    <w:p w:rsidR="0059359A" w:rsidRPr="0059359A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59359A">
        <w:rPr>
          <w:rFonts w:ascii="Arial" w:hAnsi="Arial" w:cs="Arial"/>
          <w:color w:val="auto"/>
          <w:sz w:val="22"/>
          <w:szCs w:val="22"/>
          <w:lang w:val="nl-NL"/>
        </w:rPr>
        <w:tab/>
      </w:r>
      <w:r w:rsidRPr="0059359A">
        <w:rPr>
          <w:rFonts w:ascii="Arial" w:hAnsi="Arial" w:cs="Arial"/>
          <w:color w:val="auto"/>
          <w:sz w:val="22"/>
          <w:szCs w:val="22"/>
          <w:lang w:val="en-US"/>
        </w:rPr>
        <w:t>Location: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Pr="0059359A">
        <w:rPr>
          <w:rFonts w:ascii="Arial" w:hAnsi="Arial" w:cs="Arial"/>
          <w:color w:val="auto"/>
          <w:sz w:val="22"/>
          <w:szCs w:val="22"/>
          <w:lang w:val="en-US"/>
        </w:rPr>
        <w:t>Rachelsmolen</w:t>
      </w:r>
      <w:proofErr w:type="spellEnd"/>
      <w:r w:rsidRPr="0059359A">
        <w:rPr>
          <w:rFonts w:ascii="Arial" w:hAnsi="Arial" w:cs="Arial"/>
          <w:color w:val="auto"/>
          <w:sz w:val="22"/>
          <w:szCs w:val="22"/>
          <w:lang w:val="en-US"/>
        </w:rPr>
        <w:t xml:space="preserve"> 1 Eindhoven</w:t>
      </w:r>
    </w:p>
    <w:p w:rsidR="00AF0DDC" w:rsidRDefault="0059359A" w:rsidP="0059359A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59359A">
        <w:rPr>
          <w:rFonts w:ascii="Arial" w:hAnsi="Arial" w:cs="Arial"/>
          <w:color w:val="auto"/>
          <w:sz w:val="22"/>
          <w:szCs w:val="22"/>
          <w:lang w:val="en-US"/>
        </w:rPr>
        <w:t>Telephone number:</w:t>
      </w:r>
      <w:r>
        <w:rPr>
          <w:rFonts w:ascii="Arial" w:hAnsi="Arial" w:cs="Arial"/>
          <w:color w:val="auto"/>
          <w:sz w:val="22"/>
          <w:szCs w:val="22"/>
          <w:lang w:val="en-US"/>
        </w:rPr>
        <w:t xml:space="preserve"> 08850 71186</w:t>
      </w:r>
    </w:p>
    <w:p w:rsidR="00AF0DDC" w:rsidRPr="00D014F0" w:rsidRDefault="00AF0DDC" w:rsidP="00AF0DDC">
      <w:pPr>
        <w:pStyle w:val="Default"/>
        <w:rPr>
          <w:rFonts w:ascii="Arial" w:hAnsi="Arial" w:cs="Arial"/>
          <w:color w:val="auto"/>
          <w:sz w:val="22"/>
          <w:szCs w:val="22"/>
          <w:u w:val="single"/>
          <w:lang w:val="en-US"/>
        </w:rPr>
      </w:pPr>
    </w:p>
    <w:p w:rsidR="00D955E6" w:rsidRPr="00D014F0" w:rsidRDefault="00D955E6" w:rsidP="006C0130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u w:val="single"/>
          <w:lang w:val="en-US"/>
        </w:rPr>
        <w:br/>
      </w:r>
      <w:r w:rsidR="001729D1"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Project T</w:t>
      </w: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eam: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D62BFF" w:rsidRPr="00D014F0" w:rsidRDefault="00D62BFF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1729D1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Leader: </w:t>
      </w:r>
    </w:p>
    <w:p w:rsidR="00662FF9" w:rsidRPr="00D014F0" w:rsidRDefault="00662F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1729D1" w:rsidRPr="00D014F0" w:rsidRDefault="00323900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1729D1" w:rsidRPr="00D014F0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>Team</w:t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>M</w:t>
      </w:r>
      <w:r w:rsidR="00D955E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embers: </w:t>
      </w:r>
    </w:p>
    <w:p w:rsidR="001729D1" w:rsidRPr="00D014F0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spellStart"/>
      <w:r w:rsidR="00662FF9">
        <w:rPr>
          <w:rFonts w:ascii="Arial" w:hAnsi="Arial" w:cs="Arial"/>
          <w:color w:val="auto"/>
          <w:sz w:val="22"/>
          <w:szCs w:val="22"/>
          <w:lang w:val="en-US"/>
        </w:rPr>
        <w:t>Atanas</w:t>
      </w:r>
      <w:proofErr w:type="spellEnd"/>
      <w:r w:rsidR="00D62BFF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 w:rsidR="00662FF9">
        <w:rPr>
          <w:rFonts w:ascii="Arial" w:hAnsi="Arial" w:cs="Arial"/>
          <w:color w:val="auto"/>
          <w:sz w:val="22"/>
          <w:szCs w:val="22"/>
          <w:lang w:val="en-US"/>
        </w:rPr>
        <w:t>Naydenov</w:t>
      </w:r>
      <w:proofErr w:type="spellEnd"/>
    </w:p>
    <w:p w:rsidR="00A51BF9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Team Member</w:t>
      </w:r>
    </w:p>
    <w:p w:rsidR="00A51BF9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Tel: +31 6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83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13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01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91365D">
        <w:rPr>
          <w:rFonts w:ascii="Arial" w:hAnsi="Arial" w:cs="Arial"/>
          <w:color w:val="auto"/>
          <w:sz w:val="22"/>
          <w:szCs w:val="22"/>
          <w:lang w:val="en-US"/>
        </w:rPr>
        <w:t>57</w:t>
      </w:r>
    </w:p>
    <w:p w:rsidR="0006516E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gramStart"/>
      <w:r w:rsidRPr="00D014F0">
        <w:rPr>
          <w:rFonts w:ascii="Arial" w:hAnsi="Arial" w:cs="Arial"/>
          <w:color w:val="auto"/>
          <w:sz w:val="22"/>
          <w:szCs w:val="22"/>
          <w:lang w:val="en-US"/>
        </w:rPr>
        <w:t>e-mail</w:t>
      </w:r>
      <w:proofErr w:type="gramEnd"/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: </w:t>
      </w:r>
      <w:r w:rsidR="00844CD6" w:rsidRPr="00844CD6">
        <w:rPr>
          <w:rFonts w:ascii="Arial" w:hAnsi="Arial" w:cs="Arial"/>
          <w:color w:val="auto"/>
          <w:sz w:val="22"/>
          <w:szCs w:val="22"/>
          <w:lang w:val="en-US"/>
        </w:rPr>
        <w:t>a.naydenov@student.fontys.nl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A51BF9" w:rsidRPr="00D014F0" w:rsidRDefault="00A51B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1729D1" w:rsidRPr="00D014F0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spellStart"/>
      <w:r w:rsidR="00662FF9">
        <w:rPr>
          <w:rFonts w:ascii="Arial" w:hAnsi="Arial" w:cs="Arial"/>
          <w:color w:val="auto"/>
          <w:sz w:val="22"/>
          <w:szCs w:val="22"/>
          <w:lang w:val="en-US"/>
        </w:rPr>
        <w:t>Dimitar</w:t>
      </w:r>
      <w:proofErr w:type="spellEnd"/>
      <w:r w:rsidR="00D62BFF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Markov</w:t>
      </w:r>
    </w:p>
    <w:p w:rsidR="0006516E" w:rsidRPr="00D014F0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          Team Member</w:t>
      </w:r>
    </w:p>
    <w:p w:rsidR="0006516E" w:rsidRPr="00D014F0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          Tel: +31 06 8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3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14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30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87</w:t>
      </w:r>
    </w:p>
    <w:p w:rsidR="0006516E" w:rsidRPr="00662FF9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           </w:t>
      </w:r>
      <w:proofErr w:type="gramStart"/>
      <w:r w:rsidRPr="00D014F0">
        <w:rPr>
          <w:rFonts w:ascii="Arial" w:hAnsi="Arial" w:cs="Arial"/>
          <w:color w:val="auto"/>
          <w:sz w:val="22"/>
          <w:szCs w:val="22"/>
          <w:lang w:val="en-US"/>
        </w:rPr>
        <w:t>e-mail</w:t>
      </w:r>
      <w:proofErr w:type="gramEnd"/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: </w:t>
      </w:r>
      <w:r w:rsidR="00662FF9">
        <w:rPr>
          <w:rFonts w:ascii="Arial" w:hAnsi="Arial" w:cs="Arial"/>
          <w:sz w:val="22"/>
          <w:szCs w:val="22"/>
          <w:lang w:val="en-US"/>
        </w:rPr>
        <w:t>dmarkov23</w:t>
      </w:r>
      <w:r w:rsidRPr="00D014F0">
        <w:rPr>
          <w:rFonts w:ascii="Arial" w:hAnsi="Arial" w:cs="Arial"/>
          <w:sz w:val="22"/>
          <w:szCs w:val="22"/>
          <w:lang w:val="en-US"/>
        </w:rPr>
        <w:t>@</w:t>
      </w:r>
      <w:r w:rsidR="00662FF9">
        <w:rPr>
          <w:rFonts w:ascii="Arial" w:hAnsi="Arial" w:cs="Arial"/>
          <w:sz w:val="22"/>
          <w:szCs w:val="22"/>
          <w:lang w:val="en-US"/>
        </w:rPr>
        <w:t>g</w:t>
      </w:r>
      <w:r w:rsidRPr="00D014F0">
        <w:rPr>
          <w:rFonts w:ascii="Arial" w:hAnsi="Arial" w:cs="Arial"/>
          <w:sz w:val="22"/>
          <w:szCs w:val="22"/>
          <w:lang w:val="en-US"/>
        </w:rPr>
        <w:t>mail.com</w:t>
      </w:r>
    </w:p>
    <w:p w:rsidR="0006516E" w:rsidRPr="00D014F0" w:rsidRDefault="0006516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1729D1" w:rsidRPr="00D014F0" w:rsidRDefault="001729D1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spellStart"/>
      <w:r w:rsidR="00662FF9">
        <w:rPr>
          <w:rFonts w:ascii="Arial" w:hAnsi="Arial" w:cs="Arial"/>
          <w:color w:val="auto"/>
          <w:sz w:val="22"/>
          <w:szCs w:val="22"/>
          <w:lang w:val="en-US"/>
        </w:rPr>
        <w:t>Dmitrii</w:t>
      </w:r>
      <w:proofErr w:type="spellEnd"/>
      <w:r w:rsidR="00D62BFF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62FF9">
        <w:rPr>
          <w:rFonts w:ascii="Arial" w:hAnsi="Arial" w:cs="Arial"/>
          <w:color w:val="auto"/>
          <w:sz w:val="22"/>
          <w:szCs w:val="22"/>
          <w:lang w:val="en-US"/>
        </w:rPr>
        <w:t>Orlov</w:t>
      </w:r>
    </w:p>
    <w:p w:rsidR="004D6074" w:rsidRPr="00D014F0" w:rsidRDefault="006E6C0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Team Member</w:t>
      </w:r>
    </w:p>
    <w:p w:rsidR="00471FC5" w:rsidRDefault="004D6074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Tel: </w:t>
      </w:r>
      <w:r w:rsidR="00844CD6" w:rsidRPr="00D014F0">
        <w:rPr>
          <w:rFonts w:ascii="Arial" w:hAnsi="Arial" w:cs="Arial"/>
          <w:color w:val="auto"/>
          <w:sz w:val="22"/>
          <w:szCs w:val="22"/>
          <w:lang w:val="en-US"/>
        </w:rPr>
        <w:t>+31 6 83 13 06 38</w:t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br/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tab/>
        <w:t>e-mail: dmitry-orlov@hotmail.com</w:t>
      </w:r>
    </w:p>
    <w:p w:rsidR="00662FF9" w:rsidRDefault="00662FF9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662FF9" w:rsidRPr="00D014F0" w:rsidRDefault="00662FF9" w:rsidP="00662FF9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spellStart"/>
      <w:r>
        <w:rPr>
          <w:rFonts w:ascii="Arial" w:hAnsi="Arial" w:cs="Arial"/>
          <w:color w:val="auto"/>
          <w:sz w:val="22"/>
          <w:szCs w:val="22"/>
          <w:lang w:val="en-US"/>
        </w:rPr>
        <w:t>Hristian</w:t>
      </w:r>
      <w:proofErr w:type="spellEnd"/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proofErr w:type="spellStart"/>
      <w:r>
        <w:rPr>
          <w:rFonts w:ascii="Arial" w:hAnsi="Arial" w:cs="Arial"/>
          <w:color w:val="auto"/>
          <w:sz w:val="22"/>
          <w:szCs w:val="22"/>
          <w:lang w:val="en-US"/>
        </w:rPr>
        <w:t>Vasilev</w:t>
      </w:r>
      <w:proofErr w:type="spellEnd"/>
    </w:p>
    <w:p w:rsidR="00662FF9" w:rsidRPr="00D014F0" w:rsidRDefault="00662FF9" w:rsidP="00662FF9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Team Member</w:t>
      </w:r>
    </w:p>
    <w:p w:rsidR="00844CD6" w:rsidRDefault="00662FF9" w:rsidP="00662FF9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Tel: </w:t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t>+31 06 58 73 22 31</w:t>
      </w:r>
    </w:p>
    <w:p w:rsidR="00662FF9" w:rsidRPr="00844CD6" w:rsidRDefault="00662FF9" w:rsidP="00662FF9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proofErr w:type="gramStart"/>
      <w:r w:rsidRPr="00D014F0">
        <w:rPr>
          <w:rFonts w:ascii="Arial" w:hAnsi="Arial" w:cs="Arial"/>
          <w:color w:val="auto"/>
          <w:sz w:val="22"/>
          <w:szCs w:val="22"/>
          <w:lang w:val="en-US"/>
        </w:rPr>
        <w:t>e-mail</w:t>
      </w:r>
      <w:proofErr w:type="gramEnd"/>
      <w:r w:rsidRPr="00D014F0">
        <w:rPr>
          <w:rFonts w:ascii="Arial" w:hAnsi="Arial" w:cs="Arial"/>
          <w:color w:val="auto"/>
          <w:sz w:val="22"/>
          <w:szCs w:val="22"/>
          <w:lang w:val="en-US"/>
        </w:rPr>
        <w:t>:</w:t>
      </w:r>
      <w:r w:rsidR="00844CD6">
        <w:rPr>
          <w:rFonts w:ascii="Arial" w:hAnsi="Arial" w:cs="Arial"/>
          <w:color w:val="auto"/>
          <w:sz w:val="22"/>
          <w:szCs w:val="22"/>
          <w:lang w:val="en-US"/>
        </w:rPr>
        <w:t xml:space="preserve"> intvasilev1@gmail.com</w:t>
      </w:r>
    </w:p>
    <w:p w:rsidR="00662FF9" w:rsidRPr="00D014F0" w:rsidRDefault="00662FF9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:rsidR="00381BC5" w:rsidRDefault="00381BC5">
      <w:pPr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br w:type="page"/>
      </w:r>
    </w:p>
    <w:p w:rsidR="00D955E6" w:rsidRPr="00D014F0" w:rsidRDefault="001729D1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Current situation:</w:t>
      </w:r>
    </w:p>
    <w:p w:rsidR="00A8091E" w:rsidRPr="00D014F0" w:rsidRDefault="007C4E5D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437614" w:rsidRPr="00053DF6" w:rsidRDefault="00A8091E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Step-Soft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is going to </w:t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develop a full-stack sy</w:t>
      </w:r>
      <w:r w:rsidR="007A012A">
        <w:rPr>
          <w:rFonts w:ascii="Arial" w:hAnsi="Arial" w:cs="Arial"/>
          <w:color w:val="auto"/>
          <w:sz w:val="22"/>
          <w:szCs w:val="22"/>
          <w:lang w:val="en-US"/>
        </w:rPr>
        <w:t>s</w:t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tem for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the undersigned client, Mr. </w:t>
      </w:r>
      <w:r w:rsidR="004C08A5">
        <w:rPr>
          <w:rFonts w:ascii="Arial" w:hAnsi="Arial" w:cs="Arial"/>
          <w:color w:val="auto"/>
          <w:sz w:val="22"/>
          <w:szCs w:val="22"/>
          <w:lang w:val="en-US"/>
        </w:rPr>
        <w:t>George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>. The latter contact</w:t>
      </w:r>
      <w:r w:rsidR="00437614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ed our group with a request 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to </w:t>
      </w:r>
      <w:r w:rsidR="0033715B">
        <w:rPr>
          <w:rFonts w:ascii="Arial" w:hAnsi="Arial" w:cs="Arial"/>
          <w:color w:val="auto"/>
          <w:sz w:val="22"/>
          <w:szCs w:val="22"/>
          <w:lang w:val="en-US"/>
        </w:rPr>
        <w:t xml:space="preserve">develop a more efficient access management system for his future events. In our project, the initial version of the system will be </w:t>
      </w:r>
      <w:r w:rsidR="00D63FC7">
        <w:rPr>
          <w:rFonts w:ascii="Arial" w:hAnsi="Arial" w:cs="Arial"/>
          <w:color w:val="auto"/>
          <w:sz w:val="22"/>
          <w:szCs w:val="22"/>
          <w:lang w:val="en-US"/>
        </w:rPr>
        <w:t>developed and used</w:t>
      </w:r>
      <w:r w:rsidR="0033715B">
        <w:rPr>
          <w:rFonts w:ascii="Arial" w:hAnsi="Arial" w:cs="Arial"/>
          <w:color w:val="auto"/>
          <w:sz w:val="22"/>
          <w:szCs w:val="22"/>
          <w:lang w:val="en-US"/>
        </w:rPr>
        <w:t xml:space="preserve"> for the music festival “Sounds of Devotion”</w:t>
      </w:r>
      <w:r w:rsidR="00D63FC7">
        <w:rPr>
          <w:rFonts w:ascii="Arial" w:hAnsi="Arial" w:cs="Arial"/>
          <w:color w:val="auto"/>
          <w:sz w:val="22"/>
          <w:szCs w:val="22"/>
          <w:lang w:val="en-US"/>
        </w:rPr>
        <w:t>. The system will be agile and developed in regard for an easy optimization for the future events organized by the formal client’s company in prospective.</w:t>
      </w:r>
      <w:r w:rsidR="0033715B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</w:p>
    <w:p w:rsidR="005C4C89" w:rsidRDefault="001729D1" w:rsidP="00C467A7">
      <w:pPr>
        <w:pStyle w:val="Default"/>
        <w:rPr>
          <w:rFonts w:ascii="Arial" w:hAnsi="Arial" w:cs="Arial"/>
          <w:color w:val="auto"/>
          <w:sz w:val="22"/>
          <w:szCs w:val="22"/>
          <w:lang w:val="en-GB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9E49F5">
        <w:rPr>
          <w:rFonts w:ascii="Arial" w:hAnsi="Arial" w:cs="Arial"/>
          <w:color w:val="auto"/>
          <w:sz w:val="22"/>
          <w:szCs w:val="22"/>
          <w:lang w:val="en-US"/>
        </w:rPr>
        <w:t>In the system</w:t>
      </w:r>
      <w:r w:rsidR="00C67ACC">
        <w:rPr>
          <w:rFonts w:ascii="Arial" w:hAnsi="Arial" w:cs="Arial"/>
          <w:color w:val="auto"/>
          <w:sz w:val="22"/>
          <w:szCs w:val="22"/>
          <w:lang w:val="en-US"/>
        </w:rPr>
        <w:t>,</w:t>
      </w:r>
      <w:r w:rsidR="009E49F5">
        <w:rPr>
          <w:rFonts w:ascii="Arial" w:hAnsi="Arial" w:cs="Arial"/>
          <w:color w:val="auto"/>
          <w:sz w:val="22"/>
          <w:szCs w:val="22"/>
          <w:lang w:val="en-US"/>
        </w:rPr>
        <w:t xml:space="preserve"> currently used by the formal </w:t>
      </w:r>
      <w:r w:rsidR="00C67ACC">
        <w:rPr>
          <w:rFonts w:ascii="Arial" w:hAnsi="Arial" w:cs="Arial"/>
          <w:color w:val="auto"/>
          <w:sz w:val="22"/>
          <w:szCs w:val="22"/>
          <w:lang w:val="en-US"/>
        </w:rPr>
        <w:t xml:space="preserve">client, the ticketing process </w:t>
      </w:r>
      <w:proofErr w:type="gramStart"/>
      <w:r w:rsidR="00C67ACC">
        <w:rPr>
          <w:rFonts w:ascii="Arial" w:hAnsi="Arial" w:cs="Arial"/>
          <w:color w:val="auto"/>
          <w:sz w:val="22"/>
          <w:szCs w:val="22"/>
          <w:lang w:val="en-US"/>
        </w:rPr>
        <w:t>is organized</w:t>
      </w:r>
      <w:proofErr w:type="gramEnd"/>
      <w:r w:rsidR="00C67ACC">
        <w:rPr>
          <w:rFonts w:ascii="Arial" w:hAnsi="Arial" w:cs="Arial"/>
          <w:color w:val="auto"/>
          <w:sz w:val="22"/>
          <w:szCs w:val="22"/>
          <w:lang w:val="en-US"/>
        </w:rPr>
        <w:t xml:space="preserve"> in the following way. </w:t>
      </w:r>
      <w:r w:rsidR="007435D3">
        <w:rPr>
          <w:rFonts w:ascii="Arial" w:hAnsi="Arial" w:cs="Arial"/>
          <w:color w:val="auto"/>
          <w:sz w:val="22"/>
          <w:szCs w:val="22"/>
          <w:lang w:val="en-GB"/>
        </w:rPr>
        <w:t xml:space="preserve"> </w:t>
      </w:r>
    </w:p>
    <w:p w:rsidR="00A53ECA" w:rsidRPr="00D014F0" w:rsidRDefault="005C4C89" w:rsidP="00C467A7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GB"/>
        </w:rPr>
        <w:tab/>
      </w:r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The advertisement of the event relies on the physical publishing means, </w:t>
      </w:r>
      <w:proofErr w:type="spellStart"/>
      <w:r w:rsidR="00C67ACC">
        <w:rPr>
          <w:rFonts w:ascii="Arial" w:hAnsi="Arial" w:cs="Arial"/>
          <w:color w:val="auto"/>
          <w:sz w:val="22"/>
          <w:szCs w:val="22"/>
          <w:lang w:val="en-GB"/>
        </w:rPr>
        <w:t>i.e</w:t>
      </w:r>
      <w:proofErr w:type="spellEnd"/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 newspapers, flyers, leaflets etc. The potential attendees can order a ticket only by telephoning formal client’s company. The only payment method</w:t>
      </w:r>
      <w:r>
        <w:rPr>
          <w:rFonts w:ascii="Arial" w:hAnsi="Arial" w:cs="Arial"/>
          <w:color w:val="auto"/>
          <w:sz w:val="22"/>
          <w:szCs w:val="22"/>
          <w:lang w:val="en-GB"/>
        </w:rPr>
        <w:t>s</w:t>
      </w:r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 </w:t>
      </w:r>
      <w:r>
        <w:rPr>
          <w:rFonts w:ascii="Arial" w:hAnsi="Arial" w:cs="Arial"/>
          <w:color w:val="auto"/>
          <w:sz w:val="22"/>
          <w:szCs w:val="22"/>
          <w:lang w:val="en-GB"/>
        </w:rPr>
        <w:t>are the following: a cash payment at the entrance or</w:t>
      </w:r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 a direct bank transfer. Once the transfer is processed, the purchased ticket </w:t>
      </w:r>
      <w:proofErr w:type="gramStart"/>
      <w:r w:rsidR="00C67ACC">
        <w:rPr>
          <w:rFonts w:ascii="Arial" w:hAnsi="Arial" w:cs="Arial"/>
          <w:color w:val="auto"/>
          <w:sz w:val="22"/>
          <w:szCs w:val="22"/>
          <w:lang w:val="en-GB"/>
        </w:rPr>
        <w:t>is delivered</w:t>
      </w:r>
      <w:proofErr w:type="gramEnd"/>
      <w:r w:rsidR="00C67ACC">
        <w:rPr>
          <w:rFonts w:ascii="Arial" w:hAnsi="Arial" w:cs="Arial"/>
          <w:color w:val="auto"/>
          <w:sz w:val="22"/>
          <w:szCs w:val="22"/>
          <w:lang w:val="en-GB"/>
        </w:rPr>
        <w:t xml:space="preserve"> to the visitor via post.</w:t>
      </w:r>
      <w:r w:rsidR="00514337">
        <w:rPr>
          <w:rFonts w:ascii="Arial" w:hAnsi="Arial" w:cs="Arial"/>
          <w:color w:val="auto"/>
          <w:sz w:val="22"/>
          <w:szCs w:val="22"/>
          <w:lang w:val="en-GB"/>
        </w:rPr>
        <w:t xml:space="preserve"> If the visitor opts for the cash payment, the ticket </w:t>
      </w:r>
      <w:proofErr w:type="gramStart"/>
      <w:r w:rsidR="00514337">
        <w:rPr>
          <w:rFonts w:ascii="Arial" w:hAnsi="Arial" w:cs="Arial"/>
          <w:color w:val="auto"/>
          <w:sz w:val="22"/>
          <w:szCs w:val="22"/>
          <w:lang w:val="en-GB"/>
        </w:rPr>
        <w:t>is issued</w:t>
      </w:r>
      <w:proofErr w:type="gramEnd"/>
      <w:r w:rsidR="00514337">
        <w:rPr>
          <w:rFonts w:ascii="Arial" w:hAnsi="Arial" w:cs="Arial"/>
          <w:color w:val="auto"/>
          <w:sz w:val="22"/>
          <w:szCs w:val="22"/>
          <w:lang w:val="en-GB"/>
        </w:rPr>
        <w:t xml:space="preserve"> at the cash desk.</w:t>
      </w:r>
    </w:p>
    <w:p w:rsidR="005C4C89" w:rsidRDefault="00A53ECA" w:rsidP="0073306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F55CDC">
        <w:rPr>
          <w:rFonts w:ascii="Arial" w:hAnsi="Arial" w:cs="Arial"/>
          <w:color w:val="auto"/>
          <w:sz w:val="22"/>
          <w:szCs w:val="22"/>
          <w:lang w:val="en-US"/>
        </w:rPr>
        <w:t>All the visitor information is documented manually and is stored in an excel spreadsheet.</w:t>
      </w:r>
    </w:p>
    <w:p w:rsidR="00F55CDC" w:rsidRDefault="00F55CDC" w:rsidP="0073306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  <w:t xml:space="preserve">No </w:t>
      </w:r>
      <w:r w:rsidR="00285E07">
        <w:rPr>
          <w:rFonts w:ascii="Arial" w:hAnsi="Arial" w:cs="Arial"/>
          <w:color w:val="auto"/>
          <w:sz w:val="22"/>
          <w:szCs w:val="22"/>
          <w:lang w:val="en-US"/>
        </w:rPr>
        <w:t xml:space="preserve">during the </w:t>
      </w:r>
      <w:proofErr w:type="gramStart"/>
      <w:r w:rsidR="00285E07">
        <w:rPr>
          <w:rFonts w:ascii="Arial" w:hAnsi="Arial" w:cs="Arial"/>
          <w:color w:val="auto"/>
          <w:sz w:val="22"/>
          <w:szCs w:val="22"/>
          <w:lang w:val="en-US"/>
        </w:rPr>
        <w:t>event</w:t>
      </w:r>
      <w:proofErr w:type="gramEnd"/>
      <w:r w:rsidR="00285E07">
        <w:rPr>
          <w:rFonts w:ascii="Arial" w:hAnsi="Arial" w:cs="Arial"/>
          <w:color w:val="auto"/>
          <w:sz w:val="22"/>
          <w:szCs w:val="22"/>
          <w:lang w:val="en-US"/>
        </w:rPr>
        <w:t xml:space="preserve"> access management is implemented. The formal customer’s company </w:t>
      </w:r>
      <w:proofErr w:type="spellStart"/>
      <w:proofErr w:type="gramStart"/>
      <w:r w:rsidR="00285E07">
        <w:rPr>
          <w:rFonts w:ascii="Arial" w:hAnsi="Arial" w:cs="Arial"/>
          <w:color w:val="auto"/>
          <w:sz w:val="22"/>
          <w:szCs w:val="22"/>
          <w:lang w:val="en-US"/>
        </w:rPr>
        <w:t>can not</w:t>
      </w:r>
      <w:proofErr w:type="spellEnd"/>
      <w:proofErr w:type="gramEnd"/>
      <w:r w:rsidR="00285E07">
        <w:rPr>
          <w:rFonts w:ascii="Arial" w:hAnsi="Arial" w:cs="Arial"/>
          <w:color w:val="auto"/>
          <w:sz w:val="22"/>
          <w:szCs w:val="22"/>
          <w:lang w:val="en-US"/>
        </w:rPr>
        <w:t xml:space="preserve"> track the status of the system and does not control</w:t>
      </w:r>
      <w:bookmarkStart w:id="0" w:name="_GoBack"/>
      <w:bookmarkEnd w:id="0"/>
    </w:p>
    <w:p w:rsidR="00874363" w:rsidRPr="00D014F0" w:rsidRDefault="005C4C89" w:rsidP="0073306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="00A53EC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Mr. Gee, </w:t>
      </w:r>
      <w:r w:rsidR="00053DF6">
        <w:rPr>
          <w:rFonts w:ascii="Arial" w:hAnsi="Arial" w:cs="Arial"/>
          <w:color w:val="auto"/>
          <w:sz w:val="22"/>
          <w:szCs w:val="22"/>
          <w:lang w:val="en-US"/>
        </w:rPr>
        <w:t>////</w:t>
      </w:r>
      <w:r w:rsidR="00A53ECA" w:rsidRPr="00D014F0">
        <w:rPr>
          <w:rFonts w:ascii="Arial" w:hAnsi="Arial" w:cs="Arial"/>
          <w:color w:val="auto"/>
          <w:sz w:val="22"/>
          <w:szCs w:val="22"/>
          <w:lang w:val="en-US"/>
        </w:rPr>
        <w:t>being a formal client, is at the same time the main project sponsor for the initial part, of which our team is responsible.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1729D1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He intends to attract investors for the later development and realization of the desired </w:t>
      </w:r>
      <w:r w:rsidR="00874363" w:rsidRPr="00D014F0">
        <w:rPr>
          <w:rFonts w:ascii="Arial" w:hAnsi="Arial" w:cs="Arial"/>
          <w:color w:val="auto"/>
          <w:sz w:val="22"/>
          <w:szCs w:val="22"/>
          <w:lang w:val="en-US"/>
        </w:rPr>
        <w:t>software</w:t>
      </w:r>
      <w:r w:rsidR="00053DF6">
        <w:rPr>
          <w:rFonts w:ascii="Arial" w:hAnsi="Arial" w:cs="Arial"/>
          <w:color w:val="auto"/>
          <w:sz w:val="22"/>
          <w:szCs w:val="22"/>
          <w:lang w:val="en-US"/>
        </w:rPr>
        <w:t>.////</w:t>
      </w:r>
    </w:p>
    <w:p w:rsidR="00471FC5" w:rsidRPr="00D014F0" w:rsidRDefault="00DF5A8D" w:rsidP="006A751A">
      <w:pPr>
        <w:pStyle w:val="Default"/>
        <w:rPr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EE1F3C" w:rsidRPr="00D014F0" w:rsidRDefault="00EE1F3C" w:rsidP="00471FC5">
      <w:pPr>
        <w:rPr>
          <w:rFonts w:ascii="Arial" w:hAnsi="Arial" w:cs="Arial"/>
          <w:b/>
          <w:lang w:val="en-US"/>
        </w:rPr>
      </w:pPr>
    </w:p>
    <w:p w:rsidR="00D955E6" w:rsidRPr="00D014F0" w:rsidRDefault="003B1BBB" w:rsidP="00471FC5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t>Project justification</w:t>
      </w:r>
      <w:r w:rsidR="00874363" w:rsidRPr="00D014F0">
        <w:rPr>
          <w:rFonts w:ascii="Arial" w:hAnsi="Arial" w:cs="Arial"/>
          <w:b/>
          <w:lang w:val="en-US"/>
        </w:rPr>
        <w:t>:</w:t>
      </w:r>
    </w:p>
    <w:p w:rsidR="00D955E6" w:rsidRPr="00D014F0" w:rsidRDefault="007435D3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>
        <w:rPr>
          <w:rFonts w:ascii="Arial" w:hAnsi="Arial" w:cs="Arial"/>
          <w:color w:val="auto"/>
          <w:sz w:val="22"/>
          <w:szCs w:val="22"/>
          <w:lang w:val="en-US"/>
        </w:rPr>
        <w:tab/>
      </w:r>
      <w:r w:rsidRPr="007435D3">
        <w:rPr>
          <w:rFonts w:ascii="Arial" w:hAnsi="Arial" w:cs="Arial"/>
          <w:color w:val="auto"/>
          <w:sz w:val="22"/>
          <w:szCs w:val="22"/>
          <w:lang w:val="en-US"/>
        </w:rPr>
        <w:t>The client, Mr. Gee, is currently using an outdated and inefficient system for organizing his events.</w:t>
      </w:r>
    </w:p>
    <w:p w:rsidR="00733066" w:rsidRPr="00D014F0" w:rsidRDefault="00043DD8" w:rsidP="007435D3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</w:r>
    </w:p>
    <w:p w:rsidR="00733066" w:rsidRPr="00D014F0" w:rsidRDefault="00733066" w:rsidP="00DF5A8D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7C4E5D" w:rsidRPr="00D014F0" w:rsidRDefault="007C4E5D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:rsidR="00D955E6" w:rsidRPr="00D014F0" w:rsidRDefault="00D955E6" w:rsidP="00D955E6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Project goal</w:t>
      </w:r>
      <w:r w:rsidR="00FF27A4"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>:</w:t>
      </w: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t xml:space="preserve"> </w:t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</w:p>
    <w:p w:rsidR="00FF27A4" w:rsidRPr="00D014F0" w:rsidRDefault="00CF7D5F" w:rsidP="00D955E6">
      <w:pPr>
        <w:pStyle w:val="Default"/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ab/>
        <w:t>The project</w:t>
      </w:r>
      <w:r w:rsidR="0006516E" w:rsidRPr="00D014F0">
        <w:rPr>
          <w:rFonts w:ascii="Arial" w:hAnsi="Arial" w:cs="Arial"/>
          <w:color w:val="auto"/>
          <w:sz w:val="22"/>
          <w:szCs w:val="22"/>
          <w:lang w:val="en-US"/>
        </w:rPr>
        <w:t>s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goal is to investigate Mr. Gee’s idea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>,</w:t>
      </w:r>
      <w:r w:rsidR="00423F92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determine the</w:t>
      </w:r>
      <w:r w:rsidR="00301F70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operational and technical</w:t>
      </w:r>
      <w:r w:rsidR="00423F92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feasibility of the application</w:t>
      </w:r>
      <w:r w:rsidR="00733066" w:rsidRPr="00D014F0"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  <w:t>,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>create</w:t>
      </w:r>
      <w:r w:rsidR="00423F92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955ED3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its </w:t>
      </w:r>
      <w:r w:rsidRPr="00D014F0">
        <w:rPr>
          <w:rFonts w:ascii="Arial" w:hAnsi="Arial" w:cs="Arial"/>
          <w:color w:val="auto"/>
          <w:sz w:val="22"/>
          <w:szCs w:val="22"/>
          <w:lang w:val="en-US"/>
        </w:rPr>
        <w:t>design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, and demonstrate it to the </w:t>
      </w:r>
      <w:r w:rsidR="00955ED3" w:rsidRPr="00D014F0">
        <w:rPr>
          <w:rFonts w:ascii="Arial" w:hAnsi="Arial" w:cs="Arial"/>
          <w:color w:val="auto"/>
          <w:sz w:val="22"/>
          <w:szCs w:val="22"/>
          <w:lang w:val="en-US"/>
        </w:rPr>
        <w:t>future</w:t>
      </w:r>
      <w:r w:rsidR="00733066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sponsors and developers, who will proceed on creating the application.  </w:t>
      </w:r>
      <w:r w:rsidR="00733066" w:rsidRPr="00D014F0">
        <w:rPr>
          <w:rFonts w:ascii="Arial" w:hAnsi="Arial" w:cs="Arial"/>
          <w:color w:val="AEAAAA" w:themeColor="background2" w:themeShade="BF"/>
          <w:sz w:val="22"/>
          <w:szCs w:val="22"/>
          <w:lang w:val="en-US"/>
        </w:rPr>
        <w:t xml:space="preserve"> </w:t>
      </w:r>
    </w:p>
    <w:p w:rsidR="00471FC5" w:rsidRDefault="00471FC5">
      <w:pPr>
        <w:rPr>
          <w:rFonts w:ascii="Arial" w:hAnsi="Arial" w:cs="Arial"/>
          <w:b/>
          <w:sz w:val="23"/>
          <w:szCs w:val="23"/>
          <w:lang w:val="en-US"/>
        </w:rPr>
      </w:pPr>
      <w:r>
        <w:rPr>
          <w:rFonts w:ascii="Arial" w:hAnsi="Arial" w:cs="Arial"/>
          <w:b/>
          <w:sz w:val="23"/>
          <w:szCs w:val="23"/>
          <w:lang w:val="en-US"/>
        </w:rPr>
        <w:br w:type="page"/>
      </w:r>
    </w:p>
    <w:p w:rsidR="00D955E6" w:rsidRPr="00D014F0" w:rsidRDefault="00D955E6" w:rsidP="00D955E6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Deliverables and non-deliverables</w:t>
      </w:r>
      <w:r w:rsidR="00CF7D5F" w:rsidRPr="00D014F0">
        <w:rPr>
          <w:rFonts w:ascii="Arial" w:hAnsi="Arial" w:cs="Arial"/>
          <w:color w:val="auto"/>
          <w:sz w:val="22"/>
          <w:szCs w:val="22"/>
          <w:lang w:val="en-US"/>
        </w:rPr>
        <w:t>:</w:t>
      </w:r>
    </w:p>
    <w:p w:rsidR="00CF7D5F" w:rsidRDefault="00CF7D5F" w:rsidP="00D955E6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p w:rsidR="00CF7D5F" w:rsidRDefault="00CF7D5F" w:rsidP="00D955E6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72"/>
        <w:gridCol w:w="4673"/>
      </w:tblGrid>
      <w:tr w:rsidR="00CF7D5F" w:rsidTr="00CF7D5F">
        <w:tc>
          <w:tcPr>
            <w:tcW w:w="4672" w:type="dxa"/>
          </w:tcPr>
          <w:p w:rsidR="00CF7D5F" w:rsidRPr="00CF7D5F" w:rsidRDefault="00CF7D5F" w:rsidP="00D955E6">
            <w:pPr>
              <w:pStyle w:val="Default"/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</w:pPr>
            <w:r w:rsidRPr="00CF7D5F"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  <w:t>Deliverables</w:t>
            </w:r>
          </w:p>
        </w:tc>
        <w:tc>
          <w:tcPr>
            <w:tcW w:w="4673" w:type="dxa"/>
          </w:tcPr>
          <w:p w:rsidR="00CF7D5F" w:rsidRPr="00CF7D5F" w:rsidRDefault="00CF7D5F" w:rsidP="00D955E6">
            <w:pPr>
              <w:pStyle w:val="Default"/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</w:pPr>
            <w:r w:rsidRPr="00CF7D5F">
              <w:rPr>
                <w:rFonts w:ascii="Arial" w:hAnsi="Arial" w:cs="Arial"/>
                <w:b/>
                <w:color w:val="auto"/>
                <w:sz w:val="23"/>
                <w:szCs w:val="23"/>
                <w:lang w:val="en-US"/>
              </w:rPr>
              <w:t>Non-Deliverables</w:t>
            </w:r>
          </w:p>
        </w:tc>
      </w:tr>
      <w:tr w:rsidR="00CF7D5F" w:rsidTr="004345DD">
        <w:trPr>
          <w:trHeight w:val="521"/>
        </w:trPr>
        <w:tc>
          <w:tcPr>
            <w:tcW w:w="4672" w:type="dxa"/>
          </w:tcPr>
          <w:p w:rsidR="00CF7D5F" w:rsidRDefault="00CF7D5F" w:rsidP="00D955E6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CF7D5F" w:rsidRDefault="002169AD" w:rsidP="00B222B3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F</w:t>
            </w:r>
            <w:r w:rsidR="00154403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easibility study</w:t>
            </w:r>
            <w:r w:rsidR="00CF7D5F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report</w:t>
            </w:r>
          </w:p>
        </w:tc>
        <w:tc>
          <w:tcPr>
            <w:tcW w:w="4673" w:type="dxa"/>
          </w:tcPr>
          <w:p w:rsidR="00CF7D5F" w:rsidRDefault="00CF7D5F" w:rsidP="00D955E6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CF7D5F" w:rsidRDefault="00CF7D5F" w:rsidP="00D955E6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The Application</w:t>
            </w:r>
          </w:p>
        </w:tc>
      </w:tr>
      <w:tr w:rsidR="00CF7D5F" w:rsidRPr="009B4B47" w:rsidTr="00CF7D5F">
        <w:tc>
          <w:tcPr>
            <w:tcW w:w="4672" w:type="dxa"/>
          </w:tcPr>
          <w:p w:rsidR="00CF7D5F" w:rsidRPr="004345DD" w:rsidRDefault="00CF7D5F" w:rsidP="00423F9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Our team will carry out all the required research in order to determine the </w:t>
            </w:r>
            <w:r w:rsidR="00423F92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strengths and weaknesses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of the project and deliver the detailed report to the client.</w:t>
            </w:r>
          </w:p>
        </w:tc>
        <w:tc>
          <w:tcPr>
            <w:tcW w:w="4673" w:type="dxa"/>
          </w:tcPr>
          <w:p w:rsidR="00CF7D5F" w:rsidRPr="004345DD" w:rsidRDefault="00CF7D5F" w:rsidP="00F8746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                Our team is not supposed to create the application</w:t>
            </w:r>
            <w:r w:rsidR="00F87462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.</w:t>
            </w:r>
          </w:p>
        </w:tc>
      </w:tr>
      <w:tr w:rsidR="002942A2" w:rsidRPr="009B4B47" w:rsidTr="004345DD">
        <w:trPr>
          <w:trHeight w:val="458"/>
        </w:trPr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2942A2" w:rsidRDefault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A </w:t>
            </w:r>
            <w:r w:rsidR="00FD7907"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reference document from</w:t>
            </w:r>
            <w:r w:rsidR="00FD7907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the team of developers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9B4B47" w:rsidTr="00CF7D5F"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Our team will negotiate with potential developers and find an appropriate group for the production of the Layer App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756B5C" w:rsidTr="00CF7D5F"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Visual mockups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9B4B47" w:rsidTr="00CF7D5F">
        <w:tc>
          <w:tcPr>
            <w:tcW w:w="4672" w:type="dxa"/>
          </w:tcPr>
          <w:p w:rsidR="002942A2" w:rsidRPr="004345DD" w:rsidRDefault="002942A2" w:rsidP="002942A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Our team will 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create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the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complete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design of the application.</w:t>
            </w:r>
          </w:p>
        </w:tc>
        <w:tc>
          <w:tcPr>
            <w:tcW w:w="4673" w:type="dxa"/>
          </w:tcPr>
          <w:p w:rsidR="002942A2" w:rsidRPr="004345DD" w:rsidRDefault="002942A2" w:rsidP="002942A2">
            <w:pPr>
              <w:pStyle w:val="Default"/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9B4B47" w:rsidTr="00C65EB8">
        <w:trPr>
          <w:trHeight w:val="476"/>
        </w:trPr>
        <w:tc>
          <w:tcPr>
            <w:tcW w:w="4672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  <w:p w:rsidR="002942A2" w:rsidRDefault="0013605C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A reference document from </w:t>
            </w:r>
            <w:r w:rsidR="002942A2" w:rsidRPr="00A119FC"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>the sponsors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  <w:tr w:rsidR="002942A2" w:rsidRPr="009B4B47" w:rsidTr="00C65EB8">
        <w:trPr>
          <w:trHeight w:val="476"/>
        </w:trPr>
        <w:tc>
          <w:tcPr>
            <w:tcW w:w="4672" w:type="dxa"/>
          </w:tcPr>
          <w:p w:rsidR="002942A2" w:rsidRDefault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  <w:r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  <w:t xml:space="preserve">                </w:t>
            </w:r>
            <w:r w:rsidRPr="004345DD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 </w:t>
            </w:r>
            <w:r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 xml:space="preserve">Our team will use the mockups and present the concept of the application to potential investors. </w:t>
            </w:r>
            <w:r w:rsidR="0013605C">
              <w:rPr>
                <w:rFonts w:ascii="Arial" w:hAnsi="Arial" w:cs="Arial"/>
                <w:i/>
                <w:color w:val="auto"/>
                <w:sz w:val="23"/>
                <w:szCs w:val="23"/>
                <w:lang w:val="en-US"/>
              </w:rPr>
              <w:t>After the successful demonstration, we will introduce the potential groups of project sponsors to the client.</w:t>
            </w:r>
          </w:p>
        </w:tc>
        <w:tc>
          <w:tcPr>
            <w:tcW w:w="4673" w:type="dxa"/>
          </w:tcPr>
          <w:p w:rsidR="002942A2" w:rsidRDefault="002942A2" w:rsidP="002942A2">
            <w:pPr>
              <w:pStyle w:val="Default"/>
              <w:rPr>
                <w:rFonts w:ascii="Arial" w:hAnsi="Arial" w:cs="Arial"/>
                <w:color w:val="auto"/>
                <w:sz w:val="23"/>
                <w:szCs w:val="23"/>
                <w:lang w:val="en-US"/>
              </w:rPr>
            </w:pPr>
          </w:p>
        </w:tc>
      </w:tr>
    </w:tbl>
    <w:p w:rsidR="004345DD" w:rsidRDefault="004345DD" w:rsidP="00D955E6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p w:rsidR="00471FC5" w:rsidRDefault="00471FC5" w:rsidP="00D955E6">
      <w:pPr>
        <w:pStyle w:val="Default"/>
        <w:rPr>
          <w:rFonts w:ascii="Arial" w:hAnsi="Arial" w:cs="Arial"/>
          <w:b/>
          <w:color w:val="auto"/>
          <w:sz w:val="23"/>
          <w:szCs w:val="23"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</w:p>
    <w:p w:rsidR="00C373EC" w:rsidRDefault="00C373EC">
      <w:pPr>
        <w:rPr>
          <w:rFonts w:ascii="Arial" w:hAnsi="Arial" w:cs="Arial"/>
          <w:b/>
          <w:lang w:val="en-US"/>
        </w:rPr>
      </w:pPr>
      <w:r>
        <w:rPr>
          <w:rFonts w:ascii="Arial" w:hAnsi="Arial" w:cs="Arial"/>
          <w:b/>
          <w:lang w:val="en-US"/>
        </w:rPr>
        <w:br w:type="page"/>
      </w:r>
    </w:p>
    <w:p w:rsidR="00F64652" w:rsidRPr="00D014F0" w:rsidRDefault="00F64652" w:rsidP="00F64652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b/>
          <w:color w:val="auto"/>
          <w:sz w:val="22"/>
          <w:szCs w:val="22"/>
          <w:lang w:val="en-US"/>
        </w:rPr>
        <w:lastRenderedPageBreak/>
        <w:t>Project phasing:</w:t>
      </w:r>
    </w:p>
    <w:p w:rsidR="00B455CF" w:rsidRPr="00D014F0" w:rsidRDefault="00B455CF" w:rsidP="00F64652">
      <w:pPr>
        <w:pStyle w:val="Default"/>
        <w:rPr>
          <w:rFonts w:ascii="Arial" w:hAnsi="Arial" w:cs="Arial"/>
          <w:b/>
          <w:color w:val="auto"/>
          <w:sz w:val="22"/>
          <w:szCs w:val="22"/>
          <w:lang w:val="en-US"/>
        </w:rPr>
      </w:pPr>
    </w:p>
    <w:p w:rsidR="00B455CF" w:rsidRPr="00D014F0" w:rsidRDefault="00B455CF" w:rsidP="00F64652">
      <w:pPr>
        <w:pStyle w:val="Default"/>
        <w:rPr>
          <w:rFonts w:ascii="Arial" w:hAnsi="Arial" w:cs="Arial"/>
          <w:color w:val="auto"/>
          <w:sz w:val="22"/>
          <w:szCs w:val="22"/>
          <w:lang w:val="en-US"/>
        </w:rPr>
      </w:pPr>
      <w:r w:rsidRPr="00D014F0">
        <w:rPr>
          <w:rFonts w:ascii="Arial" w:hAnsi="Arial" w:cs="Arial"/>
          <w:color w:val="auto"/>
          <w:sz w:val="22"/>
          <w:szCs w:val="22"/>
          <w:lang w:val="en-US"/>
        </w:rPr>
        <w:t>The detailed visual overview of the phases including milestones, deliverables and the timeline is present below.</w:t>
      </w:r>
      <w:r w:rsidR="006329D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The duration of the phases </w:t>
      </w:r>
      <w:proofErr w:type="gramStart"/>
      <w:r w:rsidR="006329DA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is </w:t>
      </w:r>
      <w:r w:rsidR="00913E98" w:rsidRPr="00D014F0">
        <w:rPr>
          <w:rFonts w:ascii="Arial" w:hAnsi="Arial" w:cs="Arial"/>
          <w:color w:val="auto"/>
          <w:sz w:val="22"/>
          <w:szCs w:val="22"/>
          <w:lang w:val="en-US"/>
        </w:rPr>
        <w:t>estimated</w:t>
      </w:r>
      <w:proofErr w:type="gramEnd"/>
      <w:r w:rsidR="00913E98" w:rsidRPr="00D014F0">
        <w:rPr>
          <w:rFonts w:ascii="Arial" w:hAnsi="Arial" w:cs="Arial"/>
          <w:color w:val="auto"/>
          <w:sz w:val="22"/>
          <w:szCs w:val="22"/>
          <w:lang w:val="en-US"/>
        </w:rPr>
        <w:t xml:space="preserve"> </w:t>
      </w:r>
      <w:r w:rsidR="006329DA" w:rsidRPr="00D014F0">
        <w:rPr>
          <w:rFonts w:ascii="Arial" w:hAnsi="Arial" w:cs="Arial"/>
          <w:color w:val="auto"/>
          <w:sz w:val="22"/>
          <w:szCs w:val="22"/>
          <w:lang w:val="en-US"/>
        </w:rPr>
        <w:t>including the extra time to secure the risks of delay.</w:t>
      </w:r>
    </w:p>
    <w:p w:rsidR="00913E98" w:rsidRPr="00B455CF" w:rsidRDefault="00913E98" w:rsidP="00F64652">
      <w:pPr>
        <w:pStyle w:val="Default"/>
        <w:rPr>
          <w:rFonts w:ascii="Arial" w:hAnsi="Arial" w:cs="Arial"/>
          <w:color w:val="auto"/>
          <w:sz w:val="23"/>
          <w:szCs w:val="23"/>
          <w:lang w:val="en-US"/>
        </w:rPr>
      </w:pPr>
    </w:p>
    <w:sectPr w:rsidR="00913E98" w:rsidRPr="00B455CF" w:rsidSect="00471FC5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/>
      <w:pgMar w:top="1134" w:right="850" w:bottom="1134" w:left="1701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76229B" w:rsidRDefault="0076229B" w:rsidP="00B85E62">
      <w:pPr>
        <w:spacing w:after="0" w:line="240" w:lineRule="auto"/>
      </w:pPr>
      <w:r>
        <w:separator/>
      </w:r>
    </w:p>
  </w:endnote>
  <w:endnote w:type="continuationSeparator" w:id="0">
    <w:p w:rsidR="0076229B" w:rsidRDefault="0076229B" w:rsidP="00B85E6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___WRD_EMBED_SUB_304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D5C" w:rsidRDefault="00D85D5C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D5C" w:rsidRDefault="00D85D5C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D5C" w:rsidRDefault="00D85D5C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76229B" w:rsidRDefault="0076229B" w:rsidP="00B85E62">
      <w:pPr>
        <w:spacing w:after="0" w:line="240" w:lineRule="auto"/>
      </w:pPr>
      <w:r>
        <w:separator/>
      </w:r>
    </w:p>
  </w:footnote>
  <w:footnote w:type="continuationSeparator" w:id="0">
    <w:p w:rsidR="0076229B" w:rsidRDefault="0076229B" w:rsidP="00B85E6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D5C" w:rsidRDefault="00D85D5C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D5C" w:rsidRDefault="00D85D5C">
    <w:pPr>
      <w:pStyle w:val="Header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D85D5C" w:rsidRDefault="00D85D5C">
    <w:pPr>
      <w:pStyle w:val="Header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4BFC4AE7"/>
    <w:multiLevelType w:val="hybridMultilevel"/>
    <w:tmpl w:val="81C4A71C"/>
    <w:lvl w:ilvl="0" w:tplc="596CECC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C5A2602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3D5A04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E221C5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1354BA9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C44E9EA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188837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412229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4B6CFF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7AD917C8"/>
    <w:multiLevelType w:val="hybridMultilevel"/>
    <w:tmpl w:val="FD846FF0"/>
    <w:lvl w:ilvl="0" w:tplc="ED20977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7D26B024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DC6535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44F6FC00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198FB34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832CAD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C3564F2C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DFCAF952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51AA52B2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955E6"/>
    <w:rsid w:val="00001CF4"/>
    <w:rsid w:val="00007F7C"/>
    <w:rsid w:val="00043DD8"/>
    <w:rsid w:val="00053DF6"/>
    <w:rsid w:val="00062B5F"/>
    <w:rsid w:val="00063F0D"/>
    <w:rsid w:val="0006516E"/>
    <w:rsid w:val="000B45C3"/>
    <w:rsid w:val="000C4AD7"/>
    <w:rsid w:val="000D2C5D"/>
    <w:rsid w:val="000E70AA"/>
    <w:rsid w:val="00103EE9"/>
    <w:rsid w:val="0013605C"/>
    <w:rsid w:val="00154403"/>
    <w:rsid w:val="001729D1"/>
    <w:rsid w:val="001A36C6"/>
    <w:rsid w:val="001B4CE6"/>
    <w:rsid w:val="001E1C5F"/>
    <w:rsid w:val="002169AD"/>
    <w:rsid w:val="00224FC7"/>
    <w:rsid w:val="00247256"/>
    <w:rsid w:val="00285E07"/>
    <w:rsid w:val="002942A2"/>
    <w:rsid w:val="0029431A"/>
    <w:rsid w:val="002A6977"/>
    <w:rsid w:val="002B076F"/>
    <w:rsid w:val="00301F70"/>
    <w:rsid w:val="00323900"/>
    <w:rsid w:val="0033715B"/>
    <w:rsid w:val="003803E6"/>
    <w:rsid w:val="00381BC5"/>
    <w:rsid w:val="003B1BBB"/>
    <w:rsid w:val="00423F92"/>
    <w:rsid w:val="004345DD"/>
    <w:rsid w:val="0043680F"/>
    <w:rsid w:val="00437614"/>
    <w:rsid w:val="0044367D"/>
    <w:rsid w:val="00463B10"/>
    <w:rsid w:val="00471FC5"/>
    <w:rsid w:val="00485788"/>
    <w:rsid w:val="004C08A5"/>
    <w:rsid w:val="004D6074"/>
    <w:rsid w:val="004D76C2"/>
    <w:rsid w:val="004E36E7"/>
    <w:rsid w:val="004F7469"/>
    <w:rsid w:val="00514337"/>
    <w:rsid w:val="0052440E"/>
    <w:rsid w:val="005264FE"/>
    <w:rsid w:val="00591810"/>
    <w:rsid w:val="0059359A"/>
    <w:rsid w:val="005C2794"/>
    <w:rsid w:val="005C4C89"/>
    <w:rsid w:val="005F6BE6"/>
    <w:rsid w:val="006033F4"/>
    <w:rsid w:val="00603764"/>
    <w:rsid w:val="00607081"/>
    <w:rsid w:val="00617D59"/>
    <w:rsid w:val="006329DA"/>
    <w:rsid w:val="0063468C"/>
    <w:rsid w:val="006528AA"/>
    <w:rsid w:val="00662FF9"/>
    <w:rsid w:val="00664F29"/>
    <w:rsid w:val="00684BAA"/>
    <w:rsid w:val="006A751A"/>
    <w:rsid w:val="006B19E4"/>
    <w:rsid w:val="006C0130"/>
    <w:rsid w:val="006E6C09"/>
    <w:rsid w:val="006F189A"/>
    <w:rsid w:val="006F7F0F"/>
    <w:rsid w:val="0072667D"/>
    <w:rsid w:val="00733066"/>
    <w:rsid w:val="007435D3"/>
    <w:rsid w:val="00756B5C"/>
    <w:rsid w:val="0076229B"/>
    <w:rsid w:val="00775214"/>
    <w:rsid w:val="00793A85"/>
    <w:rsid w:val="007A012A"/>
    <w:rsid w:val="007B7444"/>
    <w:rsid w:val="007C4437"/>
    <w:rsid w:val="007C4E5D"/>
    <w:rsid w:val="007F7A02"/>
    <w:rsid w:val="008263E4"/>
    <w:rsid w:val="00844CD6"/>
    <w:rsid w:val="00866F46"/>
    <w:rsid w:val="00874363"/>
    <w:rsid w:val="008B54F8"/>
    <w:rsid w:val="008D1666"/>
    <w:rsid w:val="008E6D99"/>
    <w:rsid w:val="00905A5C"/>
    <w:rsid w:val="0091365D"/>
    <w:rsid w:val="00913E98"/>
    <w:rsid w:val="009316AB"/>
    <w:rsid w:val="00955ED3"/>
    <w:rsid w:val="009567E1"/>
    <w:rsid w:val="009B4B47"/>
    <w:rsid w:val="009D4E07"/>
    <w:rsid w:val="009E49F5"/>
    <w:rsid w:val="009F5A73"/>
    <w:rsid w:val="00A119FC"/>
    <w:rsid w:val="00A13395"/>
    <w:rsid w:val="00A16439"/>
    <w:rsid w:val="00A36F94"/>
    <w:rsid w:val="00A46ED0"/>
    <w:rsid w:val="00A51BF9"/>
    <w:rsid w:val="00A53ECA"/>
    <w:rsid w:val="00A8091E"/>
    <w:rsid w:val="00A83F8F"/>
    <w:rsid w:val="00AA21BE"/>
    <w:rsid w:val="00AC0A72"/>
    <w:rsid w:val="00AC353B"/>
    <w:rsid w:val="00AF0DDC"/>
    <w:rsid w:val="00B222B3"/>
    <w:rsid w:val="00B455CF"/>
    <w:rsid w:val="00B824A6"/>
    <w:rsid w:val="00B85E62"/>
    <w:rsid w:val="00BA1EC7"/>
    <w:rsid w:val="00BB69DA"/>
    <w:rsid w:val="00BC1330"/>
    <w:rsid w:val="00BE3A3E"/>
    <w:rsid w:val="00C3660B"/>
    <w:rsid w:val="00C373EC"/>
    <w:rsid w:val="00C467A7"/>
    <w:rsid w:val="00C65EB8"/>
    <w:rsid w:val="00C67ACC"/>
    <w:rsid w:val="00C7234E"/>
    <w:rsid w:val="00C84366"/>
    <w:rsid w:val="00C92BC7"/>
    <w:rsid w:val="00CB5CBD"/>
    <w:rsid w:val="00CC5B97"/>
    <w:rsid w:val="00CD2C21"/>
    <w:rsid w:val="00CD4138"/>
    <w:rsid w:val="00CF3626"/>
    <w:rsid w:val="00CF7D5F"/>
    <w:rsid w:val="00D014F0"/>
    <w:rsid w:val="00D3164F"/>
    <w:rsid w:val="00D34FC4"/>
    <w:rsid w:val="00D62BFF"/>
    <w:rsid w:val="00D63FC7"/>
    <w:rsid w:val="00D85D5C"/>
    <w:rsid w:val="00D87B04"/>
    <w:rsid w:val="00D955E6"/>
    <w:rsid w:val="00DB2202"/>
    <w:rsid w:val="00DE7DE1"/>
    <w:rsid w:val="00DF5A8D"/>
    <w:rsid w:val="00DF7501"/>
    <w:rsid w:val="00E0419D"/>
    <w:rsid w:val="00E63BC7"/>
    <w:rsid w:val="00E77847"/>
    <w:rsid w:val="00E91992"/>
    <w:rsid w:val="00EA0E8F"/>
    <w:rsid w:val="00EE1F3C"/>
    <w:rsid w:val="00F44034"/>
    <w:rsid w:val="00F55CDC"/>
    <w:rsid w:val="00F64652"/>
    <w:rsid w:val="00F847A9"/>
    <w:rsid w:val="00F87462"/>
    <w:rsid w:val="00FC5200"/>
    <w:rsid w:val="00FD7907"/>
    <w:rsid w:val="00FF27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75E7FEBE-5F86-4429-ADE6-E3E450B1AC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D955E6"/>
    <w:pPr>
      <w:autoSpaceDE w:val="0"/>
      <w:autoSpaceDN w:val="0"/>
      <w:adjustRightInd w:val="0"/>
      <w:spacing w:after="0" w:line="240" w:lineRule="auto"/>
    </w:pPr>
    <w:rPr>
      <w:rFonts w:ascii="___WRD_EMBED_SUB_304" w:hAnsi="___WRD_EMBED_SUB_304" w:cs="___WRD_EMBED_SUB_304"/>
      <w:color w:val="000000"/>
      <w:sz w:val="24"/>
      <w:szCs w:val="24"/>
    </w:rPr>
  </w:style>
  <w:style w:type="table" w:styleId="TableGrid">
    <w:name w:val="Table Grid"/>
    <w:basedOn w:val="TableNormal"/>
    <w:uiPriority w:val="39"/>
    <w:rsid w:val="00CF7D5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semiHidden/>
    <w:unhideWhenUsed/>
    <w:rsid w:val="00063F0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Header">
    <w:name w:val="header"/>
    <w:basedOn w:val="Normal"/>
    <w:link w:val="HeaderChar"/>
    <w:uiPriority w:val="99"/>
    <w:unhideWhenUsed/>
    <w:rsid w:val="00B85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B85E62"/>
  </w:style>
  <w:style w:type="paragraph" w:styleId="Footer">
    <w:name w:val="footer"/>
    <w:basedOn w:val="Normal"/>
    <w:link w:val="FooterChar"/>
    <w:uiPriority w:val="99"/>
    <w:unhideWhenUsed/>
    <w:rsid w:val="00B85E62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B85E62"/>
  </w:style>
  <w:style w:type="character" w:styleId="Hyperlink">
    <w:name w:val="Hyperlink"/>
    <w:basedOn w:val="DefaultParagraphFont"/>
    <w:uiPriority w:val="99"/>
    <w:unhideWhenUsed/>
    <w:rsid w:val="0006516E"/>
    <w:rPr>
      <w:color w:val="0563C1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119FC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119FC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2875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0545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726982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2488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6067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16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739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675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12490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15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7503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4647039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40151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7979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06365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2505160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3034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99103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6937268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778756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469173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285081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293722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406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461</TotalTime>
  <Pages>6</Pages>
  <Words>760</Words>
  <Characters>4335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5085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 Orlov</dc:creator>
  <cp:keywords/>
  <dc:description/>
  <cp:lastModifiedBy>Dmitry Orlov</cp:lastModifiedBy>
  <cp:revision>18</cp:revision>
  <dcterms:created xsi:type="dcterms:W3CDTF">2016-03-07T12:05:00Z</dcterms:created>
  <dcterms:modified xsi:type="dcterms:W3CDTF">2016-03-07T23:40:00Z</dcterms:modified>
</cp:coreProperties>
</file>