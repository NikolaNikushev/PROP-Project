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A2A66" w14:textId="77777777" w:rsidR="0049272C" w:rsidRDefault="00FE21E7">
      <w:r>
        <w:t>Weekly activity overview</w:t>
      </w:r>
    </w:p>
    <w:p w14:paraId="1B797C80" w14:textId="77777777" w:rsidR="00FE21E7" w:rsidRDefault="00FE21E7">
      <w:r>
        <w:t>This part presents an overview of the activities and tasks for the weeks of the project</w:t>
      </w:r>
    </w:p>
    <w:p w14:paraId="1EA9EE21" w14:textId="77777777" w:rsidR="00FE21E7" w:rsidRDefault="00FE21E7">
      <w:r>
        <w:t>Block 1</w:t>
      </w:r>
    </w:p>
    <w:p w14:paraId="7821213B" w14:textId="77777777" w:rsidR="00FE21E7" w:rsidRDefault="00FE21E7">
      <w:r>
        <w:t xml:space="preserve">Week 1 </w:t>
      </w:r>
      <w:bookmarkStart w:id="0" w:name="_GoBack"/>
      <w:bookmarkEnd w:id="0"/>
    </w:p>
    <w:p w14:paraId="2A04CBF2" w14:textId="77777777" w:rsidR="00FE21E7" w:rsidRDefault="00FE21E7">
      <w:r>
        <w:t>Declared and planned activities</w:t>
      </w:r>
      <w:r>
        <w:t>:</w:t>
      </w:r>
    </w:p>
    <w:p w14:paraId="1510D1F7" w14:textId="77777777" w:rsidR="00FE21E7" w:rsidRDefault="00FE21E7" w:rsidP="00FE21E7">
      <w:pPr>
        <w:pStyle w:val="ListParagraph"/>
        <w:numPr>
          <w:ilvl w:val="0"/>
          <w:numId w:val="1"/>
        </w:numPr>
      </w:pPr>
      <w:r>
        <w:t>Choose a name of the team</w:t>
      </w:r>
    </w:p>
    <w:p w14:paraId="4153BC69" w14:textId="77777777" w:rsidR="00FE21E7" w:rsidRDefault="00FE21E7" w:rsidP="00FE21E7">
      <w:pPr>
        <w:pStyle w:val="ListParagraph"/>
        <w:numPr>
          <w:ilvl w:val="0"/>
          <w:numId w:val="1"/>
        </w:numPr>
      </w:pPr>
      <w:r>
        <w:t>Choose a logo of the team</w:t>
      </w:r>
    </w:p>
    <w:p w14:paraId="446FCD27" w14:textId="77777777" w:rsidR="00FE21E7" w:rsidRDefault="00FE21E7" w:rsidP="00FE21E7">
      <w:pPr>
        <w:pStyle w:val="ListParagraph"/>
        <w:numPr>
          <w:ilvl w:val="0"/>
          <w:numId w:val="1"/>
        </w:numPr>
      </w:pPr>
      <w:r>
        <w:t>Study the workbook and other documentation</w:t>
      </w:r>
    </w:p>
    <w:p w14:paraId="101E362D" w14:textId="77777777" w:rsidR="00FE21E7" w:rsidRDefault="00FE21E7" w:rsidP="00FE21E7">
      <w:pPr>
        <w:pStyle w:val="ListParagraph"/>
        <w:numPr>
          <w:ilvl w:val="0"/>
          <w:numId w:val="1"/>
        </w:numPr>
      </w:pPr>
      <w:r>
        <w:t>Make initial assumptions about the project</w:t>
      </w:r>
    </w:p>
    <w:p w14:paraId="72110A20" w14:textId="77777777" w:rsidR="00434EFE" w:rsidRDefault="00FE21E7" w:rsidP="00FE21E7">
      <w:r>
        <w:t xml:space="preserve">These tasks </w:t>
      </w:r>
      <w:proofErr w:type="gramStart"/>
      <w:r>
        <w:t>were intended</w:t>
      </w:r>
      <w:proofErr w:type="gramEnd"/>
      <w:r>
        <w:t xml:space="preserve"> to get familiar with the project, determine the goal and prepare the fundaments on which to start working. </w:t>
      </w:r>
      <w:r>
        <w:br/>
        <w:t>Ou</w:t>
      </w:r>
      <w:r w:rsidR="00434EFE">
        <w:t xml:space="preserve">t of </w:t>
      </w:r>
      <w:proofErr w:type="gramStart"/>
      <w:r w:rsidR="00434EFE">
        <w:t>them</w:t>
      </w:r>
      <w:proofErr w:type="gramEnd"/>
      <w:r w:rsidR="00434EFE">
        <w:t xml:space="preserve"> all were completed. Moreover, additionally to the originally planned activities, the following </w:t>
      </w:r>
      <w:proofErr w:type="gramStart"/>
      <w:r w:rsidR="00434EFE">
        <w:t>were performed</w:t>
      </w:r>
      <w:proofErr w:type="gramEnd"/>
      <w:r w:rsidR="00434EFE">
        <w:t xml:space="preserve">: </w:t>
      </w:r>
    </w:p>
    <w:p w14:paraId="12BE6D28" w14:textId="77777777" w:rsidR="00434EFE" w:rsidRDefault="00434EFE" w:rsidP="00434EFE">
      <w:pPr>
        <w:pStyle w:val="ListParagraph"/>
        <w:numPr>
          <w:ilvl w:val="0"/>
          <w:numId w:val="2"/>
        </w:numPr>
      </w:pPr>
      <w:r>
        <w:t>Created a flowchart for the authorization process</w:t>
      </w:r>
      <w:r>
        <w:br/>
      </w:r>
      <w:proofErr w:type="gramStart"/>
      <w:r>
        <w:t>This</w:t>
      </w:r>
      <w:proofErr w:type="gramEnd"/>
      <w:r>
        <w:t xml:space="preserve"> was done once the general idea of the festival and the workbook contents were studied. This flowchart </w:t>
      </w:r>
      <w:proofErr w:type="gramStart"/>
      <w:r>
        <w:t>would eventually be used later and confirmed to be valid and applicable</w:t>
      </w:r>
      <w:proofErr w:type="gramEnd"/>
      <w:r>
        <w:t xml:space="preserve">. </w:t>
      </w:r>
    </w:p>
    <w:p w14:paraId="2E6E5101" w14:textId="77777777" w:rsidR="00434EFE" w:rsidRDefault="00434EFE" w:rsidP="00434EFE">
      <w:pPr>
        <w:pStyle w:val="ListParagraph"/>
        <w:numPr>
          <w:ilvl w:val="0"/>
          <w:numId w:val="2"/>
        </w:numPr>
      </w:pPr>
      <w:r>
        <w:t>Discussed the possible website functionality and purpose</w:t>
      </w:r>
      <w:r>
        <w:br/>
      </w:r>
      <w:proofErr w:type="gramStart"/>
      <w:r>
        <w:t>For</w:t>
      </w:r>
      <w:proofErr w:type="gramEnd"/>
      <w:r>
        <w:t xml:space="preserve"> this activity different examples of the festival websites were studied and analyzed. Several websites were chosen as the sources of inspiration (</w:t>
      </w:r>
      <w:proofErr w:type="spellStart"/>
      <w:r>
        <w:t>e.g</w:t>
      </w:r>
      <w:proofErr w:type="spellEnd"/>
      <w:r>
        <w:t xml:space="preserve">: </w:t>
      </w:r>
      <w:hyperlink r:id="rId5" w:history="1">
        <w:r w:rsidRPr="000C33F2">
          <w:rPr>
            <w:rStyle w:val="Hyperlink"/>
          </w:rPr>
          <w:t>http://www.greenman.net/</w:t>
        </w:r>
      </w:hyperlink>
      <w:r>
        <w:t xml:space="preserve">, </w:t>
      </w:r>
      <w:hyperlink r:id="rId6" w:history="1">
        <w:r w:rsidRPr="000C33F2">
          <w:rPr>
            <w:rStyle w:val="Hyperlink"/>
          </w:rPr>
          <w:t>http://splash.coachella.com/</w:t>
        </w:r>
      </w:hyperlink>
      <w:r>
        <w:t xml:space="preserve">, </w:t>
      </w:r>
      <w:hyperlink r:id="rId7" w:history="1">
        <w:r w:rsidRPr="000C33F2">
          <w:rPr>
            <w:rStyle w:val="Hyperlink"/>
          </w:rPr>
          <w:t>http://www.lollapalooza.com/</w:t>
        </w:r>
      </w:hyperlink>
      <w:r>
        <w:t xml:space="preserve"> and a few others)</w:t>
      </w:r>
    </w:p>
    <w:p w14:paraId="5926530D" w14:textId="77777777" w:rsidR="00434EFE" w:rsidRDefault="00434EFE" w:rsidP="00434EFE">
      <w:r>
        <w:t xml:space="preserve">// </w:t>
      </w:r>
      <w:proofErr w:type="gramStart"/>
      <w:r>
        <w:t>Generally</w:t>
      </w:r>
      <w:proofErr w:type="gramEnd"/>
      <w:r>
        <w:t xml:space="preserve">… -- should I </w:t>
      </w:r>
      <w:commentRangeStart w:id="1"/>
      <w:r>
        <w:t>summarize</w:t>
      </w:r>
      <w:commentRangeEnd w:id="1"/>
      <w:r>
        <w:rPr>
          <w:rStyle w:val="CommentReference"/>
        </w:rPr>
        <w:commentReference w:id="1"/>
      </w:r>
      <w:r>
        <w:t xml:space="preserve">? </w:t>
      </w:r>
    </w:p>
    <w:p w14:paraId="2E4D02B3" w14:textId="77777777" w:rsidR="00FE21E7" w:rsidRDefault="00FE21E7" w:rsidP="00434EFE">
      <w:pPr>
        <w:rPr>
          <w:ins w:id="2" w:author="Dmitry Orlov" w:date="2016-06-14T11:17:00Z"/>
        </w:rPr>
      </w:pPr>
      <w:r>
        <w:br/>
      </w:r>
      <w:ins w:id="3" w:author="Dmitry Orlov" w:date="2016-06-14T11:17:00Z">
        <w:r w:rsidR="00434EFE">
          <w:t>Week 2</w:t>
        </w:r>
      </w:ins>
    </w:p>
    <w:p w14:paraId="5B6D52DC" w14:textId="77777777" w:rsidR="00434EFE" w:rsidRDefault="00434EFE" w:rsidP="00434EFE">
      <w:pPr>
        <w:rPr>
          <w:ins w:id="4" w:author="Dmitry Orlov" w:date="2016-06-14T11:17:00Z"/>
        </w:rPr>
      </w:pPr>
      <w:ins w:id="5" w:author="Dmitry Orlov" w:date="2016-06-14T11:17:00Z">
        <w:r>
          <w:t>Declared and planned activities:</w:t>
        </w:r>
      </w:ins>
    </w:p>
    <w:p w14:paraId="0C10A6DB" w14:textId="77777777" w:rsidR="00434EFE" w:rsidRDefault="00434EFE" w:rsidP="00434EFE">
      <w:pPr>
        <w:pStyle w:val="ListParagraph"/>
        <w:numPr>
          <w:ilvl w:val="0"/>
          <w:numId w:val="3"/>
        </w:numPr>
        <w:rPr>
          <w:ins w:id="6" w:author="Dmitry Orlov" w:date="2016-06-14T11:17:00Z"/>
        </w:rPr>
        <w:pPrChange w:id="7" w:author="Dmitry Orlov" w:date="2016-06-14T11:17:00Z">
          <w:pPr/>
        </w:pPrChange>
      </w:pPr>
      <w:ins w:id="8" w:author="Dmitry Orlov" w:date="2016-06-14T11:17:00Z">
        <w:r>
          <w:t>First meeting</w:t>
        </w:r>
      </w:ins>
    </w:p>
    <w:p w14:paraId="75DDC65E" w14:textId="77777777" w:rsidR="00434EFE" w:rsidRDefault="00434EFE" w:rsidP="00434EFE">
      <w:pPr>
        <w:pStyle w:val="ListParagraph"/>
        <w:numPr>
          <w:ilvl w:val="0"/>
          <w:numId w:val="3"/>
        </w:numPr>
        <w:rPr>
          <w:ins w:id="9" w:author="Dmitry Orlov" w:date="2016-06-14T11:18:00Z"/>
        </w:rPr>
        <w:pPrChange w:id="10" w:author="Dmitry Orlov" w:date="2016-06-14T11:18:00Z">
          <w:pPr/>
        </w:pPrChange>
      </w:pPr>
      <w:ins w:id="11" w:author="Dmitry Orlov" w:date="2016-06-14T11:18:00Z">
        <w:r>
          <w:t>Prepare templates of the documents to be used further</w:t>
        </w:r>
      </w:ins>
    </w:p>
    <w:p w14:paraId="581007CC" w14:textId="77777777" w:rsidR="00434EFE" w:rsidRDefault="00434EFE" w:rsidP="00434EFE">
      <w:pPr>
        <w:pStyle w:val="ListParagraph"/>
        <w:numPr>
          <w:ilvl w:val="1"/>
          <w:numId w:val="3"/>
        </w:numPr>
        <w:rPr>
          <w:ins w:id="12" w:author="Dmitry Orlov" w:date="2016-06-14T11:18:00Z"/>
        </w:rPr>
        <w:pPrChange w:id="13" w:author="Dmitry Orlov" w:date="2016-06-14T11:18:00Z">
          <w:pPr/>
        </w:pPrChange>
      </w:pPr>
      <w:ins w:id="14" w:author="Dmitry Orlov" w:date="2016-06-14T11:18:00Z">
        <w:r>
          <w:t>Agendas</w:t>
        </w:r>
      </w:ins>
    </w:p>
    <w:p w14:paraId="7A07FC7D" w14:textId="77777777" w:rsidR="00434EFE" w:rsidRDefault="00434EFE" w:rsidP="00434EFE">
      <w:pPr>
        <w:pStyle w:val="ListParagraph"/>
        <w:numPr>
          <w:ilvl w:val="1"/>
          <w:numId w:val="3"/>
        </w:numPr>
        <w:rPr>
          <w:ins w:id="15" w:author="Dmitry Orlov" w:date="2016-06-14T11:41:00Z"/>
        </w:rPr>
        <w:pPrChange w:id="16" w:author="Dmitry Orlov" w:date="2016-06-14T11:18:00Z">
          <w:pPr/>
        </w:pPrChange>
      </w:pPr>
      <w:ins w:id="17" w:author="Dmitry Orlov" w:date="2016-06-14T11:18:00Z">
        <w:r>
          <w:t>Minutes</w:t>
        </w:r>
      </w:ins>
    </w:p>
    <w:p w14:paraId="1F6E5062" w14:textId="77777777" w:rsidR="00680E09" w:rsidRDefault="00680E09" w:rsidP="00434EFE">
      <w:pPr>
        <w:pStyle w:val="ListParagraph"/>
        <w:numPr>
          <w:ilvl w:val="1"/>
          <w:numId w:val="3"/>
        </w:numPr>
        <w:rPr>
          <w:ins w:id="18" w:author="Dmitry Orlov" w:date="2016-06-14T11:19:00Z"/>
        </w:rPr>
        <w:pPrChange w:id="19" w:author="Dmitry Orlov" w:date="2016-06-14T11:18:00Z">
          <w:pPr/>
        </w:pPrChange>
      </w:pPr>
      <w:ins w:id="20" w:author="Dmitry Orlov" w:date="2016-06-14T11:41:00Z">
        <w:r>
          <w:t xml:space="preserve">Study how to write </w:t>
        </w:r>
      </w:ins>
      <w:ins w:id="21" w:author="Dmitry Orlov" w:date="2016-06-14T11:46:00Z">
        <w:r>
          <w:t>project plans and other similar documents</w:t>
        </w:r>
      </w:ins>
    </w:p>
    <w:p w14:paraId="660E7493" w14:textId="77777777" w:rsidR="00434EFE" w:rsidRDefault="00434EFE" w:rsidP="00434EFE">
      <w:pPr>
        <w:pStyle w:val="ListParagraph"/>
        <w:numPr>
          <w:ilvl w:val="0"/>
          <w:numId w:val="3"/>
        </w:numPr>
        <w:rPr>
          <w:ins w:id="22" w:author="Dmitry Orlov" w:date="2016-06-14T11:19:00Z"/>
        </w:rPr>
        <w:pPrChange w:id="23" w:author="Dmitry Orlov" w:date="2016-06-14T11:19:00Z">
          <w:pPr/>
        </w:pPrChange>
      </w:pPr>
      <w:ins w:id="24" w:author="Dmitry Orlov" w:date="2016-06-14T11:19:00Z">
        <w:r>
          <w:t>Organize the group workflow</w:t>
        </w:r>
      </w:ins>
    </w:p>
    <w:p w14:paraId="539B155A" w14:textId="77777777" w:rsidR="000D67AA" w:rsidRDefault="00434EFE" w:rsidP="00434EFE">
      <w:pPr>
        <w:pStyle w:val="ListParagraph"/>
        <w:numPr>
          <w:ilvl w:val="1"/>
          <w:numId w:val="3"/>
        </w:numPr>
        <w:rPr>
          <w:ins w:id="25" w:author="Dmitry Orlov" w:date="2016-06-14T11:27:00Z"/>
        </w:rPr>
        <w:pPrChange w:id="26" w:author="Dmitry Orlov" w:date="2016-06-14T11:20:00Z">
          <w:pPr/>
        </w:pPrChange>
      </w:pPr>
      <w:ins w:id="27" w:author="Dmitry Orlov" w:date="2016-06-14T11:20:00Z">
        <w:r>
          <w:t xml:space="preserve">Define the </w:t>
        </w:r>
      </w:ins>
      <w:ins w:id="28" w:author="Dmitry Orlov" w:date="2016-06-14T11:28:00Z">
        <w:r w:rsidR="000D67AA">
          <w:t>responsibilities</w:t>
        </w:r>
      </w:ins>
      <w:ins w:id="29" w:author="Dmitry Orlov" w:date="2016-06-14T11:27:00Z">
        <w:r w:rsidR="000D67AA">
          <w:t xml:space="preserve"> and main areas of interest</w:t>
        </w:r>
      </w:ins>
    </w:p>
    <w:p w14:paraId="7F8EF163" w14:textId="77777777" w:rsidR="00434EFE" w:rsidRDefault="000D67AA" w:rsidP="00434EFE">
      <w:pPr>
        <w:pStyle w:val="ListParagraph"/>
        <w:numPr>
          <w:ilvl w:val="1"/>
          <w:numId w:val="3"/>
        </w:numPr>
        <w:rPr>
          <w:ins w:id="30" w:author="Dmitry Orlov" w:date="2016-06-14T11:28:00Z"/>
        </w:rPr>
        <w:pPrChange w:id="31" w:author="Dmitry Orlov" w:date="2016-06-14T11:20:00Z">
          <w:pPr/>
        </w:pPrChange>
      </w:pPr>
      <w:ins w:id="32" w:author="Dmitry Orlov" w:date="2016-06-14T11:27:00Z">
        <w:r>
          <w:t>D</w:t>
        </w:r>
      </w:ins>
      <w:ins w:id="33" w:author="Dmitry Orlov" w:date="2016-06-14T11:20:00Z">
        <w:r w:rsidR="00434EFE">
          <w:t xml:space="preserve">efine the chairman-minute taker </w:t>
        </w:r>
      </w:ins>
      <w:ins w:id="34" w:author="Dmitry Orlov" w:date="2016-06-14T11:27:00Z">
        <w:r>
          <w:t>schedule.</w:t>
        </w:r>
      </w:ins>
    </w:p>
    <w:p w14:paraId="29CF5F0C" w14:textId="77777777" w:rsidR="000D67AA" w:rsidRDefault="000D67AA" w:rsidP="000D67AA">
      <w:pPr>
        <w:pStyle w:val="ListParagraph"/>
        <w:numPr>
          <w:ilvl w:val="1"/>
          <w:numId w:val="3"/>
        </w:numPr>
        <w:rPr>
          <w:ins w:id="35" w:author="Dmitry Orlov" w:date="2016-06-14T11:28:00Z"/>
        </w:rPr>
        <w:pPrChange w:id="36" w:author="Dmitry Orlov" w:date="2016-06-14T11:28:00Z">
          <w:pPr/>
        </w:pPrChange>
      </w:pPr>
      <w:ins w:id="37" w:author="Dmitry Orlov" w:date="2016-06-14T11:28:00Z">
        <w:r>
          <w:t>Organize the group meeting schedule</w:t>
        </w:r>
      </w:ins>
    </w:p>
    <w:p w14:paraId="137E2169" w14:textId="77777777" w:rsidR="000D67AA" w:rsidRDefault="000D67AA" w:rsidP="000D67AA">
      <w:pPr>
        <w:pStyle w:val="ListParagraph"/>
        <w:numPr>
          <w:ilvl w:val="0"/>
          <w:numId w:val="3"/>
        </w:numPr>
        <w:rPr>
          <w:ins w:id="38" w:author="Dmitry Orlov" w:date="2016-06-14T11:29:00Z"/>
        </w:rPr>
        <w:pPrChange w:id="39" w:author="Dmitry Orlov" w:date="2016-06-14T11:28:00Z">
          <w:pPr/>
        </w:pPrChange>
      </w:pPr>
      <w:ins w:id="40" w:author="Dmitry Orlov" w:date="2016-06-14T11:28:00Z">
        <w:r>
          <w:t>Prepare the questions for the client</w:t>
        </w:r>
      </w:ins>
    </w:p>
    <w:p w14:paraId="68D468A6" w14:textId="77777777" w:rsidR="000D67AA" w:rsidRDefault="000D67AA" w:rsidP="000D67AA">
      <w:pPr>
        <w:pStyle w:val="ListParagraph"/>
        <w:numPr>
          <w:ilvl w:val="0"/>
          <w:numId w:val="3"/>
        </w:numPr>
        <w:rPr>
          <w:ins w:id="41" w:author="Dmitry Orlov" w:date="2016-06-14T11:29:00Z"/>
        </w:rPr>
        <w:pPrChange w:id="42" w:author="Dmitry Orlov" w:date="2016-06-14T11:29:00Z">
          <w:pPr/>
        </w:pPrChange>
      </w:pPr>
      <w:ins w:id="43" w:author="Dmitry Orlov" w:date="2016-06-14T11:29:00Z">
        <w:r>
          <w:t>Choose the technologies</w:t>
        </w:r>
      </w:ins>
    </w:p>
    <w:p w14:paraId="37BF884A" w14:textId="77777777" w:rsidR="000D67AA" w:rsidRDefault="000D67AA" w:rsidP="000D67AA">
      <w:pPr>
        <w:pStyle w:val="ListParagraph"/>
        <w:numPr>
          <w:ilvl w:val="1"/>
          <w:numId w:val="3"/>
        </w:numPr>
        <w:rPr>
          <w:ins w:id="44" w:author="Dmitry Orlov" w:date="2016-06-14T11:30:00Z"/>
        </w:rPr>
        <w:pPrChange w:id="45" w:author="Dmitry Orlov" w:date="2016-06-14T11:29:00Z">
          <w:pPr/>
        </w:pPrChange>
      </w:pPr>
      <w:ins w:id="46" w:author="Dmitry Orlov" w:date="2016-06-14T11:29:00Z">
        <w:r>
          <w:t>Define what technologies (programming languages, tools, IDEs, services</w:t>
        </w:r>
      </w:ins>
      <w:ins w:id="47" w:author="Dmitry Orlov" w:date="2016-06-14T11:30:00Z">
        <w:r>
          <w:t>…</w:t>
        </w:r>
      </w:ins>
      <w:ins w:id="48" w:author="Dmitry Orlov" w:date="2016-06-14T11:29:00Z">
        <w:r>
          <w:t>) to use</w:t>
        </w:r>
      </w:ins>
    </w:p>
    <w:p w14:paraId="49DC4C82" w14:textId="77777777" w:rsidR="000D67AA" w:rsidRDefault="000D67AA" w:rsidP="000D67AA">
      <w:pPr>
        <w:pStyle w:val="ListParagraph"/>
        <w:numPr>
          <w:ilvl w:val="1"/>
          <w:numId w:val="3"/>
        </w:numPr>
        <w:rPr>
          <w:ins w:id="49" w:author="Dmitry Orlov" w:date="2016-06-14T11:30:00Z"/>
        </w:rPr>
        <w:pPrChange w:id="50" w:author="Dmitry Orlov" w:date="2016-06-14T11:29:00Z">
          <w:pPr/>
        </w:pPrChange>
      </w:pPr>
      <w:ins w:id="51" w:author="Dmitry Orlov" w:date="2016-06-14T11:30:00Z">
        <w:r>
          <w:t>Define the directory organization</w:t>
        </w:r>
      </w:ins>
    </w:p>
    <w:p w14:paraId="236FF7F6" w14:textId="77777777" w:rsidR="000D67AA" w:rsidRDefault="000D67AA" w:rsidP="000D67AA">
      <w:pPr>
        <w:pStyle w:val="ListParagraph"/>
        <w:numPr>
          <w:ilvl w:val="1"/>
          <w:numId w:val="3"/>
        </w:numPr>
        <w:rPr>
          <w:ins w:id="52" w:author="Dmitry Orlov" w:date="2016-06-14T11:35:00Z"/>
        </w:rPr>
        <w:pPrChange w:id="53" w:author="Dmitry Orlov" w:date="2016-06-14T11:30:00Z">
          <w:pPr/>
        </w:pPrChange>
      </w:pPr>
      <w:ins w:id="54" w:author="Dmitry Orlov" w:date="2016-06-14T11:30:00Z">
        <w:r>
          <w:t>Set up the communication pages and project planning tools</w:t>
        </w:r>
      </w:ins>
    </w:p>
    <w:p w14:paraId="19885EF4" w14:textId="77777777" w:rsidR="000D67AA" w:rsidRDefault="000D67AA" w:rsidP="000D67AA">
      <w:pPr>
        <w:pStyle w:val="ListParagraph"/>
        <w:numPr>
          <w:ilvl w:val="1"/>
          <w:numId w:val="3"/>
        </w:numPr>
        <w:rPr>
          <w:ins w:id="55" w:author="Dmitry Orlov" w:date="2016-06-14T11:32:00Z"/>
        </w:rPr>
        <w:pPrChange w:id="56" w:author="Dmitry Orlov" w:date="2016-06-14T11:30:00Z">
          <w:pPr/>
        </w:pPrChange>
      </w:pPr>
      <w:ins w:id="57" w:author="Dmitry Orlov" w:date="2016-06-14T11:35:00Z">
        <w:r>
          <w:t>Learn how to use GitHub and set the rules of use</w:t>
        </w:r>
      </w:ins>
    </w:p>
    <w:p w14:paraId="1FAF6E2A" w14:textId="77777777" w:rsidR="000D67AA" w:rsidRDefault="000D67AA" w:rsidP="000D67AA">
      <w:pPr>
        <w:pStyle w:val="ListParagraph"/>
        <w:numPr>
          <w:ilvl w:val="0"/>
          <w:numId w:val="3"/>
        </w:numPr>
        <w:rPr>
          <w:ins w:id="58" w:author="Dmitry Orlov" w:date="2016-06-14T11:32:00Z"/>
        </w:rPr>
        <w:pPrChange w:id="59" w:author="Dmitry Orlov" w:date="2016-06-14T11:32:00Z">
          <w:pPr/>
        </w:pPrChange>
      </w:pPr>
      <w:ins w:id="60" w:author="Dmitry Orlov" w:date="2016-06-14T11:32:00Z">
        <w:r>
          <w:t>Website preparation</w:t>
        </w:r>
      </w:ins>
    </w:p>
    <w:p w14:paraId="28220B97" w14:textId="77777777" w:rsidR="000D67AA" w:rsidRDefault="00680E09" w:rsidP="000D67AA">
      <w:pPr>
        <w:pStyle w:val="ListParagraph"/>
        <w:numPr>
          <w:ilvl w:val="1"/>
          <w:numId w:val="3"/>
        </w:numPr>
        <w:rPr>
          <w:ins w:id="61" w:author="Dmitry Orlov" w:date="2016-06-14T11:40:00Z"/>
        </w:rPr>
        <w:pPrChange w:id="62" w:author="Dmitry Orlov" w:date="2016-06-14T11:34:00Z">
          <w:pPr/>
        </w:pPrChange>
      </w:pPr>
      <w:ins w:id="63" w:author="Dmitry Orlov" w:date="2016-06-14T11:40:00Z">
        <w:r>
          <w:t>Study the famous websites in-depth</w:t>
        </w:r>
      </w:ins>
    </w:p>
    <w:p w14:paraId="3D235A86" w14:textId="77777777" w:rsidR="00680E09" w:rsidRDefault="00680E09" w:rsidP="000D67AA">
      <w:pPr>
        <w:pStyle w:val="ListParagraph"/>
        <w:numPr>
          <w:ilvl w:val="1"/>
          <w:numId w:val="3"/>
        </w:numPr>
        <w:rPr>
          <w:ins w:id="64" w:author="Dmitry Orlov" w:date="2016-06-14T11:40:00Z"/>
        </w:rPr>
        <w:pPrChange w:id="65" w:author="Dmitry Orlov" w:date="2016-06-14T11:34:00Z">
          <w:pPr/>
        </w:pPrChange>
      </w:pPr>
      <w:ins w:id="66" w:author="Dmitry Orlov" w:date="2016-06-14T11:40:00Z">
        <w:r>
          <w:t>Prepare a sitemap</w:t>
        </w:r>
      </w:ins>
    </w:p>
    <w:p w14:paraId="1054A924" w14:textId="77777777" w:rsidR="00680E09" w:rsidRDefault="00680E09" w:rsidP="000D67AA">
      <w:pPr>
        <w:pStyle w:val="ListParagraph"/>
        <w:numPr>
          <w:ilvl w:val="1"/>
          <w:numId w:val="3"/>
        </w:numPr>
        <w:rPr>
          <w:ins w:id="67" w:author="Dmitry Orlov" w:date="2016-06-14T11:41:00Z"/>
        </w:rPr>
        <w:pPrChange w:id="68" w:author="Dmitry Orlov" w:date="2016-06-14T11:34:00Z">
          <w:pPr/>
        </w:pPrChange>
      </w:pPr>
      <w:ins w:id="69" w:author="Dmitry Orlov" w:date="2016-06-14T11:41:00Z">
        <w:r>
          <w:t>Set up the processes an interaction schema</w:t>
        </w:r>
      </w:ins>
    </w:p>
    <w:p w14:paraId="1AE9711E" w14:textId="77777777" w:rsidR="00680E09" w:rsidRDefault="00680E09" w:rsidP="00680E09">
      <w:pPr>
        <w:pStyle w:val="ListParagraph"/>
        <w:ind w:left="1440"/>
        <w:rPr>
          <w:ins w:id="70" w:author="Dmitry Orlov" w:date="2016-06-14T11:30:00Z"/>
        </w:rPr>
        <w:pPrChange w:id="71" w:author="Dmitry Orlov" w:date="2016-06-14T11:41:00Z">
          <w:pPr/>
        </w:pPrChange>
      </w:pPr>
    </w:p>
    <w:p w14:paraId="08A557BB" w14:textId="77777777" w:rsidR="000D67AA" w:rsidRDefault="000D67AA" w:rsidP="000D67AA">
      <w:pPr>
        <w:rPr>
          <w:ins w:id="72" w:author="Dmitry Orlov" w:date="2016-06-14T11:18:00Z"/>
        </w:rPr>
        <w:pPrChange w:id="73" w:author="Dmitry Orlov" w:date="2016-06-14T11:30:00Z">
          <w:pPr/>
        </w:pPrChange>
      </w:pPr>
      <w:ins w:id="74" w:author="Dmitry Orlov" w:date="2016-06-14T11:30:00Z">
        <w:r>
          <w:t xml:space="preserve">These tasks </w:t>
        </w:r>
        <w:proofErr w:type="gramStart"/>
        <w:r>
          <w:t>were completed</w:t>
        </w:r>
        <w:proofErr w:type="gramEnd"/>
        <w:r>
          <w:t xml:space="preserve"> fully as well, everything was discussed and agreements were reached on all the topics. </w:t>
        </w:r>
      </w:ins>
      <w:ins w:id="75" w:author="Dmitry Orlov" w:date="2016-06-14T11:31:00Z">
        <w:r>
          <w:t xml:space="preserve">Tools like Trello, Facebook, Github, </w:t>
        </w:r>
      </w:ins>
      <w:ins w:id="76" w:author="Dmitry Orlov" w:date="2016-06-14T11:47:00Z">
        <w:r w:rsidR="00AA5479">
          <w:t xml:space="preserve">were initialized </w:t>
        </w:r>
      </w:ins>
    </w:p>
    <w:p w14:paraId="4A234D84" w14:textId="77777777" w:rsidR="00434EFE" w:rsidDel="00434EFE" w:rsidRDefault="00434EFE" w:rsidP="00434EFE">
      <w:pPr>
        <w:pStyle w:val="ListParagraph"/>
        <w:numPr>
          <w:ilvl w:val="1"/>
          <w:numId w:val="3"/>
        </w:numPr>
        <w:rPr>
          <w:del w:id="77" w:author="Dmitry Orlov" w:date="2016-06-14T11:19:00Z"/>
        </w:rPr>
        <w:pPrChange w:id="78" w:author="Dmitry Orlov" w:date="2016-06-14T11:18:00Z">
          <w:pPr/>
        </w:pPrChange>
      </w:pPr>
    </w:p>
    <w:p w14:paraId="47619DB7" w14:textId="77777777" w:rsidR="00FE21E7" w:rsidRDefault="00FE21E7"/>
    <w:sectPr w:rsidR="00FE2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mitry Orlov" w:date="2016-06-14T11:16:00Z" w:initials="DO">
    <w:p w14:paraId="16A749F5" w14:textId="77777777" w:rsidR="00434EFE" w:rsidRDefault="00434EFE">
      <w:pPr>
        <w:pStyle w:val="CommentText"/>
      </w:pPr>
      <w:r>
        <w:rPr>
          <w:rStyle w:val="CommentReference"/>
        </w:rPr>
        <w:annotationRef/>
      </w:r>
      <w:r>
        <w:t>Should I summarize the outcomes of each week and it’s kind of purpose or whatever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A749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43633"/>
    <w:multiLevelType w:val="hybridMultilevel"/>
    <w:tmpl w:val="224C0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C6C4A"/>
    <w:multiLevelType w:val="hybridMultilevel"/>
    <w:tmpl w:val="3C945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56FB3"/>
    <w:multiLevelType w:val="hybridMultilevel"/>
    <w:tmpl w:val="1CEE4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mitry Orlov">
    <w15:presenceInfo w15:providerId="Windows Live" w15:userId="16665409fbb6d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E7"/>
    <w:rsid w:val="000D67AA"/>
    <w:rsid w:val="00434EFE"/>
    <w:rsid w:val="0049272C"/>
    <w:rsid w:val="00680E09"/>
    <w:rsid w:val="00755C0E"/>
    <w:rsid w:val="00976EB4"/>
    <w:rsid w:val="00AA5479"/>
    <w:rsid w:val="00FE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3042"/>
  <w15:chartTrackingRefBased/>
  <w15:docId w15:val="{DA317C73-9E73-4AC4-9892-64BB5DD8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1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EF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4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E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EF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EFE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EF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hyperlink" Target="http://www.lollapalooza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lash.coachella.com/" TargetMode="External"/><Relationship Id="rId11" Type="http://schemas.microsoft.com/office/2011/relationships/people" Target="people.xml"/><Relationship Id="rId5" Type="http://schemas.openxmlformats.org/officeDocument/2006/relationships/hyperlink" Target="http://www.greenman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1</cp:revision>
  <dcterms:created xsi:type="dcterms:W3CDTF">2016-06-14T08:59:00Z</dcterms:created>
  <dcterms:modified xsi:type="dcterms:W3CDTF">2016-06-14T15:56:00Z</dcterms:modified>
</cp:coreProperties>
</file>